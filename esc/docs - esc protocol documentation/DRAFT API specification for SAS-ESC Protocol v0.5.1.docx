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59" w:rsidRDefault="006B4759" w:rsidP="006B4759"/>
    <w:p w:rsidR="00E82C69" w:rsidRDefault="00E82C69" w:rsidP="000356DC">
      <w:pPr>
        <w:pBdr>
          <w:top w:val="single" w:sz="18" w:space="1" w:color="auto"/>
        </w:pBdr>
        <w:spacing w:line="60" w:lineRule="auto"/>
        <w:jc w:val="right"/>
        <w:rPr>
          <w:rFonts w:ascii="Arial" w:hAnsi="Arial" w:cs="Arial"/>
          <w:b/>
          <w:sz w:val="32"/>
        </w:rPr>
      </w:pPr>
      <w:bookmarkStart w:id="7" w:name="_Toc489999755"/>
      <w:bookmarkStart w:id="8" w:name="_Toc490014430"/>
      <w:bookmarkStart w:id="9" w:name="_Toc490016212"/>
      <w:bookmarkStart w:id="10" w:name="_Toc490017821"/>
      <w:r>
        <w:rPr>
          <w:rFonts w:ascii="Arial" w:hAnsi="Arial" w:cs="Arial" w:hint="eastAsia"/>
          <w:b/>
          <w:sz w:val="32"/>
        </w:rPr>
        <w:t>Citizens Broadband Radio Service (CBRS);</w:t>
      </w:r>
    </w:p>
    <w:p w:rsidR="00E82C69" w:rsidRDefault="00E82C69" w:rsidP="00B55B45">
      <w:pPr>
        <w:spacing w:line="60" w:lineRule="auto"/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 w:hint="eastAsia"/>
          <w:b/>
          <w:sz w:val="32"/>
        </w:rPr>
        <w:t>Technical Specifications;</w:t>
      </w:r>
    </w:p>
    <w:p w:rsidR="006B4759" w:rsidRPr="00B55B45" w:rsidRDefault="006B4759" w:rsidP="00B55B45">
      <w:pPr>
        <w:spacing w:line="60" w:lineRule="auto"/>
        <w:jc w:val="right"/>
        <w:rPr>
          <w:rFonts w:ascii="Arial" w:hAnsi="Arial" w:cs="Arial"/>
          <w:b/>
          <w:sz w:val="32"/>
        </w:rPr>
      </w:pPr>
      <w:r w:rsidRPr="00B55B45">
        <w:rPr>
          <w:rFonts w:ascii="Arial" w:hAnsi="Arial" w:cs="Arial"/>
          <w:b/>
          <w:sz w:val="32"/>
        </w:rPr>
        <w:t>Application Programming Interface (API) for Interface between Spectrum Access System (SAS) and Environmental Sensing Capability (ESC)</w:t>
      </w:r>
      <w:bookmarkEnd w:id="7"/>
      <w:bookmarkEnd w:id="8"/>
      <w:bookmarkEnd w:id="9"/>
      <w:bookmarkEnd w:id="10"/>
    </w:p>
    <w:p w:rsidR="00E82C69" w:rsidRPr="00B55B45" w:rsidRDefault="00E82C69" w:rsidP="000356DC">
      <w:pPr>
        <w:pBdr>
          <w:bottom w:val="single" w:sz="18" w:space="1" w:color="auto"/>
        </w:pBdr>
        <w:spacing w:line="60" w:lineRule="auto"/>
        <w:jc w:val="right"/>
        <w:rPr>
          <w:rFonts w:ascii="Arial" w:hAnsi="Arial" w:cs="Arial"/>
          <w:b/>
          <w:sz w:val="32"/>
        </w:rPr>
      </w:pPr>
      <w:r w:rsidRPr="00B55B45">
        <w:rPr>
          <w:rFonts w:ascii="Arial" w:hAnsi="Arial" w:cs="Arial"/>
          <w:b/>
          <w:sz w:val="32"/>
        </w:rPr>
        <w:t>(Release 1)</w:t>
      </w: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6B4759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Pr="000A1317" w:rsidRDefault="000A1317" w:rsidP="006B4759">
      <w:pPr>
        <w:widowControl/>
        <w:jc w:val="left"/>
        <w:rPr>
          <w:rFonts w:ascii="Times New Roman" w:hAnsi="Times New Roman"/>
          <w:i/>
          <w:color w:val="FF0000"/>
          <w:rPrChange w:id="11" w:author="Furuichi, Sho" w:date="2017-09-26T02:10:00Z">
            <w:rPr>
              <w:rFonts w:ascii="Times New Roman" w:hAnsi="Times New Roman"/>
            </w:rPr>
          </w:rPrChange>
        </w:rPr>
      </w:pPr>
      <w:ins w:id="12" w:author="Furuichi, Sho" w:date="2017-09-26T02:09:00Z">
        <w:r w:rsidRPr="000A1317">
          <w:rPr>
            <w:rFonts w:ascii="Times New Roman" w:hAnsi="Times New Roman"/>
            <w:i/>
            <w:color w:val="FF0000"/>
            <w:highlight w:val="yellow"/>
            <w:rPrChange w:id="13" w:author="Furuichi, Sho" w:date="2017-09-26T02:10:00Z">
              <w:rPr>
                <w:rFonts w:ascii="Times New Roman" w:hAnsi="Times New Roman"/>
              </w:rPr>
            </w:rPrChange>
          </w:rPr>
          <w:t xml:space="preserve">Editor’s Note: </w:t>
        </w:r>
      </w:ins>
      <w:ins w:id="14" w:author="Furuichi, Sho" w:date="2017-09-26T02:10:00Z">
        <w:r w:rsidRPr="000A1317">
          <w:rPr>
            <w:rFonts w:ascii="Times New Roman" w:hAnsi="Times New Roman"/>
            <w:i/>
            <w:color w:val="FF0000"/>
            <w:highlight w:val="yellow"/>
            <w:rPrChange w:id="15" w:author="Furuichi, Sho" w:date="2017-09-26T02:10:00Z">
              <w:rPr>
                <w:rFonts w:ascii="Times New Roman" w:hAnsi="Times New Roman"/>
              </w:rPr>
            </w:rPrChange>
          </w:rPr>
          <w:t xml:space="preserve">Message container definition and </w:t>
        </w:r>
      </w:ins>
      <w:ins w:id="16" w:author="Furuichi, Sho" w:date="2017-09-26T02:09:00Z">
        <w:r w:rsidRPr="000A1317">
          <w:rPr>
            <w:rFonts w:ascii="Times New Roman" w:hAnsi="Times New Roman"/>
            <w:i/>
            <w:color w:val="FF0000"/>
            <w:highlight w:val="yellow"/>
            <w:rPrChange w:id="17" w:author="Furuichi, Sho" w:date="2017-09-26T02:10:00Z">
              <w:rPr>
                <w:rFonts w:ascii="Times New Roman" w:hAnsi="Times New Roman"/>
              </w:rPr>
            </w:rPrChange>
          </w:rPr>
          <w:t>ESC State Machine required.</w:t>
        </w:r>
      </w:ins>
    </w:p>
    <w:p w:rsidR="006B4759" w:rsidRPr="000A1317" w:rsidRDefault="006B4759" w:rsidP="006B4759">
      <w:pPr>
        <w:widowControl/>
        <w:jc w:val="left"/>
        <w:rPr>
          <w:rFonts w:ascii="Times New Roman" w:hAnsi="Times New Roman"/>
        </w:rPr>
      </w:pPr>
    </w:p>
    <w:p w:rsidR="006B4759" w:rsidRDefault="006B4759">
      <w:pPr>
        <w:rPr>
          <w:rFonts w:ascii="Times New Roman" w:hAnsi="Times New Roman"/>
        </w:rPr>
      </w:pPr>
    </w:p>
    <w:p w:rsidR="006B4759" w:rsidRDefault="006B4759">
      <w:pPr>
        <w:rPr>
          <w:rFonts w:ascii="Times New Roman" w:hAnsi="Times New Roman"/>
        </w:rPr>
      </w:pPr>
    </w:p>
    <w:p w:rsidR="006B4759" w:rsidRDefault="006B4759">
      <w:pPr>
        <w:rPr>
          <w:rFonts w:ascii="Times New Roman" w:hAnsi="Times New Roman"/>
        </w:rPr>
      </w:pPr>
    </w:p>
    <w:p w:rsidR="00617E84" w:rsidRDefault="00617E8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E41D1" w:rsidRPr="004F20EF" w:rsidRDefault="00FE41D1">
      <w:pPr>
        <w:pStyle w:val="Titre1"/>
        <w:pPrChange w:id="18" w:author="Furuichi, Sho" w:date="2017-10-04T20:06:00Z">
          <w:pPr/>
        </w:pPrChange>
      </w:pPr>
      <w:bookmarkStart w:id="19" w:name="_Toc494975845"/>
      <w:r w:rsidRPr="004F20EF">
        <w:rPr>
          <w:rFonts w:hint="eastAsia"/>
        </w:rPr>
        <w:lastRenderedPageBreak/>
        <w:t>Contents</w:t>
      </w:r>
      <w:bookmarkEnd w:id="19"/>
    </w:p>
    <w:sdt>
      <w:sdtPr>
        <w:rPr>
          <w:b/>
        </w:rPr>
        <w:id w:val="-194414043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40247F" w:rsidRPr="0040247F" w:rsidRDefault="00D0007B">
          <w:pPr>
            <w:pStyle w:val="TM1"/>
            <w:tabs>
              <w:tab w:val="right" w:leader="dot" w:pos="8494"/>
            </w:tabs>
            <w:rPr>
              <w:ins w:id="20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21" w:author="Furuichi, Sho" w:date="2017-10-05T14:09:00Z">
                <w:rPr>
                  <w:ins w:id="22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r w:rsidRPr="0040247F">
            <w:rPr>
              <w:rFonts w:ascii="Times New Roman" w:eastAsia="Arial" w:hAnsi="Times New Roman"/>
              <w:b/>
              <w:sz w:val="22"/>
              <w:szCs w:val="22"/>
              <w:rPrChange w:id="23" w:author="Furuichi, Sho" w:date="2017-10-05T14:09:00Z">
                <w:rPr>
                  <w:rFonts w:ascii="Arial" w:eastAsia="Arial" w:hAnsi="Arial"/>
                  <w:b/>
                  <w:sz w:val="24"/>
                  <w:szCs w:val="24"/>
                </w:rPr>
              </w:rPrChange>
            </w:rPr>
            <w:fldChar w:fldCharType="begin"/>
          </w:r>
          <w:r w:rsidRPr="0040247F">
            <w:rPr>
              <w:rFonts w:ascii="Times New Roman" w:hAnsi="Times New Roman"/>
              <w:b/>
              <w:sz w:val="22"/>
              <w:szCs w:val="22"/>
              <w:rPrChange w:id="24" w:author="Furuichi, Sho" w:date="2017-10-05T14:09:00Z">
                <w:rPr>
                  <w:rFonts w:ascii="Arial" w:hAnsi="Arial"/>
                  <w:b/>
                  <w:sz w:val="24"/>
                </w:rPr>
              </w:rPrChange>
            </w:rPr>
            <w:instrText xml:space="preserve"> TOC \o \h \z \u </w:instrText>
          </w:r>
          <w:r w:rsidRPr="0040247F">
            <w:rPr>
              <w:rFonts w:ascii="Times New Roman" w:eastAsia="Arial" w:hAnsi="Times New Roman"/>
              <w:b/>
              <w:sz w:val="22"/>
              <w:szCs w:val="22"/>
              <w:rPrChange w:id="25" w:author="Furuichi, Sho" w:date="2017-10-05T14:09:00Z">
                <w:rPr>
                  <w:rFonts w:ascii="Arial" w:hAnsi="Arial"/>
                  <w:b/>
                  <w:sz w:val="40"/>
                </w:rPr>
              </w:rPrChange>
            </w:rPr>
            <w:fldChar w:fldCharType="separate"/>
          </w:r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26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27" w:author="Furuichi, Sho" w:date="2017-10-05T14:09:00Z">
                <w:rPr>
                  <w:ins w:id="28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29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2" w:author="Furuichi, Sho" w:date="2017-10-05T14:09:00Z">
                  <w:rPr>
                    <w:noProof/>
                  </w:rPr>
                </w:rPrChange>
              </w:rPr>
              <w:instrText>HYPERLINK \l "_Toc494975846"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5" w:author="Furuichi, Sho" w:date="2017-10-05T14:09:00Z">
                  <w:rPr>
                    <w:rStyle w:val="Lienhypertexte"/>
                    <w:noProof/>
                  </w:rPr>
                </w:rPrChange>
              </w:rPr>
              <w:t>1.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36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7" w:author="Furuichi, Sho" w:date="2017-10-05T14:09:00Z">
                  <w:rPr>
                    <w:rStyle w:val="Lienhypertexte"/>
                    <w:noProof/>
                  </w:rPr>
                </w:rPrChange>
              </w:rPr>
              <w:t>Scope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8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9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0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_Toc494975846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1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2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3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4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5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47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48" w:author="Furuichi, Sho" w:date="2017-10-05T14:09:00Z">
                <w:rPr>
                  <w:ins w:id="49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50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53" w:author="Furuichi, Sho" w:date="2017-10-05T14:09:00Z">
                  <w:rPr>
                    <w:noProof/>
                  </w:rPr>
                </w:rPrChange>
              </w:rPr>
              <w:instrText>HYPERLINK \l "_Toc494975847"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" w:author="Furuichi, Sho" w:date="2017-10-05T14:09:00Z">
                  <w:rPr>
                    <w:rStyle w:val="Lienhypertexte"/>
                    <w:noProof/>
                  </w:rPr>
                </w:rPrChange>
              </w:rPr>
              <w:t>2.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57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" w:author="Furuichi, Sho" w:date="2017-10-05T14:09:00Z">
                  <w:rPr>
                    <w:rStyle w:val="Lienhypertexte"/>
                    <w:noProof/>
                  </w:rPr>
                </w:rPrChange>
              </w:rPr>
              <w:t>References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9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0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1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_Toc494975847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62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63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64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65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6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68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69" w:author="Furuichi, Sho" w:date="2017-10-05T14:09:00Z">
                <w:rPr>
                  <w:ins w:id="70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71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74" w:author="Furuichi, Sho" w:date="2017-10-05T14:09:00Z">
                  <w:rPr>
                    <w:noProof/>
                  </w:rPr>
                </w:rPrChange>
              </w:rPr>
              <w:instrText>HYPERLINK \l "_Toc494975848"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7" w:author="Furuichi, Sho" w:date="2017-10-05T14:09:00Z">
                  <w:rPr>
                    <w:rStyle w:val="Lienhypertexte"/>
                    <w:noProof/>
                  </w:rPr>
                </w:rPrChange>
              </w:rPr>
              <w:t>2.1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78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9" w:author="Furuichi, Sho" w:date="2017-10-05T14:09:00Z">
                  <w:rPr>
                    <w:rStyle w:val="Lienhypertexte"/>
                    <w:noProof/>
                  </w:rPr>
                </w:rPrChange>
              </w:rPr>
              <w:t>Normative references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80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81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82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_Toc494975848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83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84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85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86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87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8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89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90" w:author="Furuichi, Sho" w:date="2017-10-05T14:09:00Z">
                <w:rPr>
                  <w:ins w:id="91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92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9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9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95" w:author="Furuichi, Sho" w:date="2017-10-05T14:09:00Z">
                  <w:rPr>
                    <w:noProof/>
                  </w:rPr>
                </w:rPrChange>
              </w:rPr>
              <w:instrText>HYPERLINK \l "_Toc494975849"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9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9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98" w:author="Furuichi, Sho" w:date="2017-10-05T14:09:00Z">
                  <w:rPr>
                    <w:rStyle w:val="Lienhypertexte"/>
                    <w:noProof/>
                  </w:rPr>
                </w:rPrChange>
              </w:rPr>
              <w:t>2.2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99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00" w:author="Furuichi, Sho" w:date="2017-10-05T14:09:00Z">
                  <w:rPr>
                    <w:rStyle w:val="Lienhypertexte"/>
                    <w:noProof/>
                  </w:rPr>
                </w:rPrChange>
              </w:rPr>
              <w:t>Informative references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01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02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03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_Toc494975849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104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105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106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107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08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0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110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111" w:author="Furuichi, Sho" w:date="2017-10-05T14:09:00Z">
                <w:rPr>
                  <w:ins w:id="112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113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1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1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116" w:author="Furuichi, Sho" w:date="2017-10-05T14:09:00Z">
                  <w:rPr>
                    <w:noProof/>
                  </w:rPr>
                </w:rPrChange>
              </w:rPr>
              <w:instrText>HYPERLINK \l "_Toc494975850"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1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1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19" w:author="Furuichi, Sho" w:date="2017-10-05T14:09:00Z">
                  <w:rPr>
                    <w:rStyle w:val="Lienhypertexte"/>
                    <w:noProof/>
                  </w:rPr>
                </w:rPrChange>
              </w:rPr>
              <w:t>3.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120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21" w:author="Furuichi, Sho" w:date="2017-10-05T14:09:00Z">
                  <w:rPr>
                    <w:rStyle w:val="Lienhypertexte"/>
                    <w:noProof/>
                  </w:rPr>
                </w:rPrChange>
              </w:rPr>
              <w:t>Definitions and abbreviations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22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23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24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_Toc494975850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125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126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127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128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29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3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131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132" w:author="Furuichi, Sho" w:date="2017-10-05T14:09:00Z">
                <w:rPr>
                  <w:ins w:id="133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134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3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3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137" w:author="Furuichi, Sho" w:date="2017-10-05T14:09:00Z">
                  <w:rPr>
                    <w:noProof/>
                  </w:rPr>
                </w:rPrChange>
              </w:rPr>
              <w:instrText>HYPERLINK \l "_Toc494975851"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3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3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40" w:author="Furuichi, Sho" w:date="2017-10-05T14:09:00Z">
                  <w:rPr>
                    <w:rStyle w:val="Lienhypertexte"/>
                    <w:noProof/>
                  </w:rPr>
                </w:rPrChange>
              </w:rPr>
              <w:t>3.1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141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42" w:author="Furuichi, Sho" w:date="2017-10-05T14:09:00Z">
                  <w:rPr>
                    <w:rStyle w:val="Lienhypertexte"/>
                    <w:noProof/>
                  </w:rPr>
                </w:rPrChange>
              </w:rPr>
              <w:t>Definitions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43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44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45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_Toc494975851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146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147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148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149" w:author="Furuichi, Sho" w:date="2017-10-05T14:09:00Z">
                  <w:rPr>
                    <w:noProof/>
                    <w:webHidden/>
                  </w:rPr>
                </w:rPrChange>
              </w:rPr>
              <w:t>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50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5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152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153" w:author="Furuichi, Sho" w:date="2017-10-05T14:09:00Z">
                <w:rPr>
                  <w:ins w:id="154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155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5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5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158" w:author="Furuichi, Sho" w:date="2017-10-05T14:09:00Z">
                  <w:rPr>
                    <w:noProof/>
                  </w:rPr>
                </w:rPrChange>
              </w:rPr>
              <w:instrText>HYPERLINK \l "_Toc494975852"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5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6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61" w:author="Furuichi, Sho" w:date="2017-10-05T14:09:00Z">
                  <w:rPr>
                    <w:rStyle w:val="Lienhypertexte"/>
                    <w:noProof/>
                  </w:rPr>
                </w:rPrChange>
              </w:rPr>
              <w:t>3.2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162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63" w:author="Furuichi, Sho" w:date="2017-10-05T14:09:00Z">
                  <w:rPr>
                    <w:rStyle w:val="Lienhypertexte"/>
                    <w:noProof/>
                  </w:rPr>
                </w:rPrChange>
              </w:rPr>
              <w:t>Abbreviations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64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65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66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_Toc494975852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167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168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169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170" w:author="Furuichi, Sho" w:date="2017-10-05T14:09:00Z">
                  <w:rPr>
                    <w:noProof/>
                    <w:webHidden/>
                  </w:rPr>
                </w:rPrChange>
              </w:rPr>
              <w:t>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71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7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173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174" w:author="Furuichi, Sho" w:date="2017-10-05T14:09:00Z">
                <w:rPr>
                  <w:ins w:id="175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176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7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7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179" w:author="Furuichi, Sho" w:date="2017-10-05T14:09:00Z">
                  <w:rPr>
                    <w:noProof/>
                  </w:rPr>
                </w:rPrChange>
              </w:rPr>
              <w:instrText>HYPERLINK \l "_Toc494975853"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8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8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182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4.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183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184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Prerequisite operations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85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86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87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_Toc494975853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188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189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190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191" w:author="Furuichi, Sho" w:date="2017-10-05T14:09:00Z">
                  <w:rPr>
                    <w:noProof/>
                    <w:webHidden/>
                  </w:rPr>
                </w:rPrChange>
              </w:rPr>
              <w:t>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192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9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194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195" w:author="Furuichi, Sho" w:date="2017-10-05T14:09:00Z">
                <w:rPr>
                  <w:ins w:id="196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197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9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19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200" w:author="Furuichi, Sho" w:date="2017-10-05T14:09:00Z">
                  <w:rPr>
                    <w:noProof/>
                  </w:rPr>
                </w:rPrChange>
              </w:rPr>
              <w:instrText>HYPERLINK \l "_Toc494975854"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0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0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203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5.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204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205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Message exchange flow and message types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06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07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08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_Toc494975854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209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210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211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212" w:author="Furuichi, Sho" w:date="2017-10-05T14:09:00Z">
                  <w:rPr>
                    <w:noProof/>
                    <w:webHidden/>
                  </w:rPr>
                </w:rPrChange>
              </w:rPr>
              <w:t>7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13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1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left" w:pos="440"/>
              <w:tab w:val="right" w:leader="dot" w:pos="8494"/>
            </w:tabs>
            <w:rPr>
              <w:ins w:id="215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216" w:author="Furuichi, Sho" w:date="2017-10-05T14:09:00Z">
                <w:rPr>
                  <w:ins w:id="217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218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1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2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221" w:author="Furuichi, Sho" w:date="2017-10-05T14:09:00Z">
                  <w:rPr>
                    <w:noProof/>
                  </w:rPr>
                </w:rPrChange>
              </w:rPr>
              <w:instrText>HYPERLINK \l "_Toc494975855"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2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2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224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6.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225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226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Message encoding and transport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27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28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29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_Toc494975855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230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231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232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233" w:author="Furuichi, Sho" w:date="2017-10-05T14:09:00Z">
                  <w:rPr>
                    <w:noProof/>
                    <w:webHidden/>
                  </w:rPr>
                </w:rPrChange>
              </w:rPr>
              <w:t>8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34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3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236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237" w:author="Furuichi, Sho" w:date="2017-10-05T14:09:00Z">
                <w:rPr>
                  <w:ins w:id="238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239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242" w:author="Furuichi, Sho" w:date="2017-10-05T14:09:00Z">
                  <w:rPr>
                    <w:noProof/>
                  </w:rPr>
                </w:rPrChange>
              </w:rPr>
              <w:instrText>HYPERLINK \l "_Toc494975856"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5" w:author="Furuichi, Sho" w:date="2017-10-05T14:09:00Z">
                  <w:rPr>
                    <w:rStyle w:val="Lienhypertexte"/>
                    <w:noProof/>
                  </w:rPr>
                </w:rPrChange>
              </w:rPr>
              <w:t>6.1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246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47" w:author="Furuichi, Sho" w:date="2017-10-05T14:09:00Z">
                  <w:rPr>
                    <w:rStyle w:val="Lienhypertexte"/>
                    <w:noProof/>
                  </w:rPr>
                </w:rPrChange>
              </w:rPr>
              <w:t>Message encoding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48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49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50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_Toc494975856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251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252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253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254" w:author="Furuichi, Sho" w:date="2017-10-05T14:09:00Z">
                  <w:rPr>
                    <w:noProof/>
                    <w:webHidden/>
                  </w:rPr>
                </w:rPrChange>
              </w:rPr>
              <w:t>8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55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5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257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258" w:author="Furuichi, Sho" w:date="2017-10-05T14:09:00Z">
                <w:rPr>
                  <w:ins w:id="259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260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261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264" w:author="Furuichi, Sho" w:date="2017-10-05T14:09:00Z">
                  <w:rPr>
                    <w:noProof/>
                  </w:rPr>
                </w:rPrChange>
              </w:rPr>
              <w:instrText>HYPERLINK \l "_Toc494975857"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7" w:author="Furuichi, Sho" w:date="2017-10-05T14:09:00Z">
                  <w:rPr>
                    <w:rStyle w:val="Lienhypertexte"/>
                    <w:noProof/>
                  </w:rPr>
                </w:rPrChange>
              </w:rPr>
              <w:t>6.1.1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268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69" w:author="Furuichi, Sho" w:date="2017-10-05T14:09:00Z">
                  <w:rPr>
                    <w:rStyle w:val="Lienhypertexte"/>
                    <w:noProof/>
                  </w:rPr>
                </w:rPrChange>
              </w:rPr>
              <w:t>JSON encode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70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71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72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_Toc494975857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273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274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275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276" w:author="Furuichi, Sho" w:date="2017-10-05T14:09:00Z">
                  <w:rPr>
                    <w:noProof/>
                    <w:webHidden/>
                  </w:rPr>
                </w:rPrChange>
              </w:rPr>
              <w:t>8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77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7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2"/>
            <w:spacing w:line="240" w:lineRule="auto"/>
            <w:rPr>
              <w:ins w:id="279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280" w:author="Furuichi, Sho" w:date="2017-10-05T14:09:00Z">
                <w:rPr>
                  <w:ins w:id="281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282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8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8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285" w:author="Furuichi, Sho" w:date="2017-10-05T14:09:00Z">
                  <w:rPr>
                    <w:noProof/>
                  </w:rPr>
                </w:rPrChange>
              </w:rPr>
              <w:instrText>HYPERLINK \l "_Toc494975858"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8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8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88" w:author="Furuichi, Sho" w:date="2017-10-05T14:09:00Z">
                  <w:rPr>
                    <w:rStyle w:val="Lienhypertexte"/>
                    <w:noProof/>
                  </w:rPr>
                </w:rPrChange>
              </w:rPr>
              <w:t>6.2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289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90" w:author="Furuichi, Sho" w:date="2017-10-05T14:09:00Z">
                  <w:rPr>
                    <w:rStyle w:val="Lienhypertexte"/>
                    <w:noProof/>
                  </w:rPr>
                </w:rPrChange>
              </w:rPr>
              <w:t>Message transport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91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92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93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_Toc494975858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294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295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296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297" w:author="Furuichi, Sho" w:date="2017-10-05T14:09:00Z">
                  <w:rPr>
                    <w:noProof/>
                    <w:webHidden/>
                  </w:rPr>
                </w:rPrChange>
              </w:rPr>
              <w:t>8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298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29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1"/>
            <w:tabs>
              <w:tab w:val="left" w:pos="440"/>
              <w:tab w:val="right" w:leader="dot" w:pos="8494"/>
            </w:tabs>
            <w:rPr>
              <w:ins w:id="300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301" w:author="Furuichi, Sho" w:date="2017-10-05T14:09:00Z">
                <w:rPr>
                  <w:ins w:id="302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303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0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0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06" w:author="Furuichi, Sho" w:date="2017-10-05T14:09:00Z">
                  <w:rPr>
                    <w:noProof/>
                  </w:rPr>
                </w:rPrChange>
              </w:rPr>
              <w:instrText>HYPERLINK \l "_Toc494975859"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0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0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309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7.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310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311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SAS-ESC Messages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12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13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14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_Toc494975859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315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316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317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318" w:author="Furuichi, Sho" w:date="2017-10-05T14:09:00Z">
                  <w:rPr>
                    <w:noProof/>
                    <w:webHidden/>
                  </w:rPr>
                </w:rPrChange>
              </w:rPr>
              <w:t>9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19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2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2"/>
            <w:spacing w:line="240" w:lineRule="auto"/>
            <w:rPr>
              <w:ins w:id="321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322" w:author="Furuichi, Sho" w:date="2017-10-05T14:09:00Z">
                <w:rPr>
                  <w:ins w:id="323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324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2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2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27" w:author="Furuichi, Sho" w:date="2017-10-05T14:09:00Z">
                  <w:rPr>
                    <w:noProof/>
                  </w:rPr>
                </w:rPrChange>
              </w:rPr>
              <w:instrText>HYPERLINK \l "_Toc494975860"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2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2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30" w:author="Furuichi, Sho" w:date="2017-10-05T14:09:00Z">
                  <w:rPr>
                    <w:rStyle w:val="Lienhypertexte"/>
                    <w:noProof/>
                  </w:rPr>
                </w:rPrChange>
              </w:rPr>
              <w:t>7.1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331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32" w:author="Furuichi, Sho" w:date="2017-10-05T14:09:00Z">
                  <w:rPr>
                    <w:rStyle w:val="Lienhypertexte"/>
                    <w:noProof/>
                  </w:rPr>
                </w:rPrChange>
              </w:rPr>
              <w:t>Message Container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33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34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35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_Toc494975860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336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337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338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339" w:author="Furuichi, Sho" w:date="2017-10-05T14:09:00Z">
                  <w:rPr>
                    <w:noProof/>
                    <w:webHidden/>
                  </w:rPr>
                </w:rPrChange>
              </w:rPr>
              <w:t>9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40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4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89758F">
          <w:pPr>
            <w:pStyle w:val="TM2"/>
            <w:spacing w:line="240" w:lineRule="auto"/>
            <w:rPr>
              <w:ins w:id="342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343" w:author="Furuichi, Sho" w:date="2017-10-05T14:09:00Z">
                <w:rPr>
                  <w:ins w:id="344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</w:pPr>
          <w:ins w:id="345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4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4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48" w:author="Furuichi, Sho" w:date="2017-10-05T14:09:00Z">
                  <w:rPr>
                    <w:noProof/>
                  </w:rPr>
                </w:rPrChange>
              </w:rPr>
              <w:instrText>HYPERLINK \l "_Toc494975861"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4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5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51" w:author="Furuichi, Sho" w:date="2017-10-05T14:09:00Z">
                  <w:rPr>
                    <w:rStyle w:val="Lienhypertexte"/>
                    <w:noProof/>
                  </w:rPr>
                </w:rPrChange>
              </w:rPr>
              <w:t>7.2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352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53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54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55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56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_Toc494975861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357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358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359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360" w:author="Furuichi, Sho" w:date="2017-10-05T14:09:00Z">
                  <w:rPr>
                    <w:noProof/>
                    <w:webHidden/>
                  </w:rPr>
                </w:rPrChange>
              </w:rPr>
              <w:t>10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61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6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363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364" w:author="Furuichi, Sho" w:date="2017-10-05T14:09:00Z">
                <w:rPr>
                  <w:ins w:id="365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366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367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6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6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70" w:author="Furuichi, Sho" w:date="2017-10-05T14:09:00Z">
                  <w:rPr>
                    <w:noProof/>
                  </w:rPr>
                </w:rPrChange>
              </w:rPr>
              <w:instrText>HYPERLINK \l "_Toc494975862"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7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7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73" w:author="Furuichi, Sho" w:date="2017-10-05T14:09:00Z">
                  <w:rPr>
                    <w:rStyle w:val="Lienhypertexte"/>
                    <w:noProof/>
                  </w:rPr>
                </w:rPrChange>
              </w:rPr>
              <w:t>7.2.1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374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75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 for SAS Registration Message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76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77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78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_Toc494975862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379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380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381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382" w:author="Furuichi, Sho" w:date="2017-10-05T14:09:00Z">
                  <w:rPr>
                    <w:noProof/>
                    <w:webHidden/>
                  </w:rPr>
                </w:rPrChange>
              </w:rPr>
              <w:t>10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83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8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385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386" w:author="Furuichi, Sho" w:date="2017-10-05T14:09:00Z">
                <w:rPr>
                  <w:ins w:id="387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388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8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9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391" w:author="Furuichi, Sho" w:date="2017-10-05T14:09:00Z">
                  <w:rPr>
                    <w:noProof/>
                  </w:rPr>
                </w:rPrChange>
              </w:rPr>
              <w:instrText>HYPERLINK \l "_Toc494975863"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9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9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94" w:author="Furuichi, Sho" w:date="2017-10-05T14:09:00Z">
                  <w:rPr>
                    <w:rStyle w:val="Lienhypertexte"/>
                    <w:noProof/>
                  </w:rPr>
                </w:rPrChange>
              </w:rPr>
              <w:t>7.2.1.1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395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396" w:author="Furuichi, Sho" w:date="2017-10-05T14:09:00Z">
                  <w:rPr>
                    <w:rStyle w:val="Lienhypertexte"/>
                    <w:noProof/>
                  </w:rPr>
                </w:rPrChange>
              </w:rPr>
              <w:t>SAS Registration Request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97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98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399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_Toc494975863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00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01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02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03" w:author="Furuichi, Sho" w:date="2017-10-05T14:09:00Z">
                  <w:rPr>
                    <w:noProof/>
                    <w:webHidden/>
                  </w:rPr>
                </w:rPrChange>
              </w:rPr>
              <w:t>10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04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0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406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407" w:author="Furuichi, Sho" w:date="2017-10-05T14:09:00Z">
                <w:rPr>
                  <w:ins w:id="408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409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412" w:author="Furuichi, Sho" w:date="2017-10-05T14:09:00Z">
                  <w:rPr>
                    <w:noProof/>
                  </w:rPr>
                </w:rPrChange>
              </w:rPr>
              <w:instrText>HYPERLINK \l "_Toc494975864"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5" w:author="Furuichi, Sho" w:date="2017-10-05T14:09:00Z">
                  <w:rPr>
                    <w:rStyle w:val="Lienhypertexte"/>
                    <w:noProof/>
                  </w:rPr>
                </w:rPrChange>
              </w:rPr>
              <w:t>7.2.1.2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416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17" w:author="Furuichi, Sho" w:date="2017-10-05T14:09:00Z">
                  <w:rPr>
                    <w:rStyle w:val="Lienhypertexte"/>
                    <w:noProof/>
                  </w:rPr>
                </w:rPrChange>
              </w:rPr>
              <w:t>SAS Registration Response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18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19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20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_Toc494975864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21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22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23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24" w:author="Furuichi, Sho" w:date="2017-10-05T14:09:00Z">
                  <w:rPr>
                    <w:noProof/>
                    <w:webHidden/>
                  </w:rPr>
                </w:rPrChange>
              </w:rPr>
              <w:t>10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25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2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5"/>
            <w:tabs>
              <w:tab w:val="left" w:pos="1867"/>
              <w:tab w:val="right" w:leader="dot" w:pos="8494"/>
            </w:tabs>
            <w:rPr>
              <w:ins w:id="427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428" w:author="Furuichi, Sho" w:date="2017-10-05T14:09:00Z">
                <w:rPr>
                  <w:ins w:id="429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430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433" w:author="Furuichi, Sho" w:date="2017-10-05T14:09:00Z">
                  <w:rPr>
                    <w:noProof/>
                  </w:rPr>
                </w:rPrChange>
              </w:rPr>
              <w:instrText>HYPERLINK \l "_Toc494975865"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6" w:author="Furuichi, Sho" w:date="2017-10-05T14:09:00Z">
                  <w:rPr>
                    <w:rStyle w:val="Lienhypertexte"/>
                    <w:noProof/>
                  </w:rPr>
                </w:rPrChange>
              </w:rPr>
              <w:t>7.2.1.2.1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437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38" w:author="Furuichi, Sho" w:date="2017-10-05T14:09:00Z">
                  <w:rPr>
                    <w:rStyle w:val="Lienhypertexte"/>
                    <w:noProof/>
                  </w:rPr>
                </w:rPrChange>
              </w:rPr>
              <w:t xml:space="preserve">Enhancements to </w:t>
            </w:r>
            <w:r w:rsidRPr="0040247F">
              <w:rPr>
                <w:rStyle w:val="Lienhypertexte"/>
                <w:rFonts w:ascii="Times New Roman" w:eastAsia="Arial Unicode MS" w:hAnsi="Times New Roman"/>
                <w:b/>
                <w:i/>
                <w:noProof/>
                <w:rPrChange w:id="439" w:author="Furuichi, Sho" w:date="2017-10-05T14:09:00Z">
                  <w:rPr>
                    <w:rStyle w:val="Lienhypertexte"/>
                    <w:rFonts w:ascii="Times New Roman" w:eastAsia="Arial Unicode MS" w:hAnsi="Times New Roman"/>
                    <w:i/>
                    <w:noProof/>
                  </w:rPr>
                </w:rPrChange>
              </w:rPr>
              <w:t>EscSensorData</w: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40" w:author="Furuichi, Sho" w:date="2017-10-05T14:09:00Z">
                  <w:rPr>
                    <w:rStyle w:val="Lienhypertexte"/>
                    <w:noProof/>
                  </w:rPr>
                </w:rPrChange>
              </w:rPr>
              <w:t xml:space="preserve"> object for SAS-ESC Interface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41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42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43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_Toc494975865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44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45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46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47" w:author="Furuichi, Sho" w:date="2017-10-05T14:09:00Z">
                  <w:rPr>
                    <w:noProof/>
                    <w:webHidden/>
                  </w:rPr>
                </w:rPrChange>
              </w:rPr>
              <w:t>11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48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4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450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451" w:author="Furuichi, Sho" w:date="2017-10-05T14:09:00Z">
                <w:rPr>
                  <w:ins w:id="452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453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454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5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5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457" w:author="Furuichi, Sho" w:date="2017-10-05T14:09:00Z">
                  <w:rPr>
                    <w:noProof/>
                  </w:rPr>
                </w:rPrChange>
              </w:rPr>
              <w:instrText>HYPERLINK \l "_Toc494975866"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5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5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60" w:author="Furuichi, Sho" w:date="2017-10-05T14:09:00Z">
                  <w:rPr>
                    <w:rStyle w:val="Lienhypertexte"/>
                    <w:noProof/>
                  </w:rPr>
                </w:rPrChange>
              </w:rPr>
              <w:t>7.2.2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461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62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 for ESC Information Update Message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63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64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65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_Toc494975866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66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67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68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69" w:author="Furuichi, Sho" w:date="2017-10-05T14:09:00Z">
                  <w:rPr>
                    <w:noProof/>
                    <w:webHidden/>
                  </w:rPr>
                </w:rPrChange>
              </w:rPr>
              <w:t>14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70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7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472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473" w:author="Furuichi, Sho" w:date="2017-10-05T14:09:00Z">
                <w:rPr>
                  <w:ins w:id="474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475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7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7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478" w:author="Furuichi, Sho" w:date="2017-10-05T14:09:00Z">
                  <w:rPr>
                    <w:noProof/>
                  </w:rPr>
                </w:rPrChange>
              </w:rPr>
              <w:instrText>HYPERLINK \l "_Toc494975867"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7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8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81" w:author="Furuichi, Sho" w:date="2017-10-05T14:09:00Z">
                  <w:rPr>
                    <w:rStyle w:val="Lienhypertexte"/>
                    <w:noProof/>
                  </w:rPr>
                </w:rPrChange>
              </w:rPr>
              <w:t>7.2.2.1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482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83" w:author="Furuichi, Sho" w:date="2017-10-05T14:09:00Z">
                  <w:rPr>
                    <w:rStyle w:val="Lienhypertexte"/>
                    <w:noProof/>
                  </w:rPr>
                </w:rPrChange>
              </w:rPr>
              <w:t>ESC Information Update Indication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84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85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86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_Toc494975867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487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488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489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490" w:author="Furuichi, Sho" w:date="2017-10-05T14:09:00Z">
                  <w:rPr>
                    <w:noProof/>
                    <w:webHidden/>
                  </w:rPr>
                </w:rPrChange>
              </w:rPr>
              <w:t>14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491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9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493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494" w:author="Furuichi, Sho" w:date="2017-10-05T14:09:00Z">
                <w:rPr>
                  <w:ins w:id="495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496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9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49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499" w:author="Furuichi, Sho" w:date="2017-10-05T14:09:00Z">
                  <w:rPr>
                    <w:noProof/>
                  </w:rPr>
                </w:rPrChange>
              </w:rPr>
              <w:instrText>HYPERLINK \l "_Toc494975868"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0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0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02" w:author="Furuichi, Sho" w:date="2017-10-05T14:09:00Z">
                  <w:rPr>
                    <w:rStyle w:val="Lienhypertexte"/>
                    <w:noProof/>
                  </w:rPr>
                </w:rPrChange>
              </w:rPr>
              <w:t>7.2.2.2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503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04" w:author="Furuichi, Sho" w:date="2017-10-05T14:09:00Z">
                  <w:rPr>
                    <w:rStyle w:val="Lienhypertexte"/>
                    <w:noProof/>
                  </w:rPr>
                </w:rPrChange>
              </w:rPr>
              <w:t>ESC Information Update Confirm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05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06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07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_Toc494975868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508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509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510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511" w:author="Furuichi, Sho" w:date="2017-10-05T14:09:00Z">
                  <w:rPr>
                    <w:noProof/>
                    <w:webHidden/>
                  </w:rPr>
                </w:rPrChange>
              </w:rPr>
              <w:t>15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12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1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514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515" w:author="Furuichi, Sho" w:date="2017-10-05T14:09:00Z">
                <w:rPr>
                  <w:ins w:id="516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517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518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1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521" w:author="Furuichi, Sho" w:date="2017-10-05T14:09:00Z">
                  <w:rPr>
                    <w:noProof/>
                  </w:rPr>
                </w:rPrChange>
              </w:rPr>
              <w:instrText>HYPERLINK \l "_Toc494975869"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4" w:author="Furuichi, Sho" w:date="2017-10-05T14:09:00Z">
                  <w:rPr>
                    <w:rStyle w:val="Lienhypertexte"/>
                    <w:noProof/>
                  </w:rPr>
                </w:rPrChange>
              </w:rPr>
              <w:t>7.2.3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525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26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 for DPA Activation Status Message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27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28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29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_Toc494975869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530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531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532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533" w:author="Furuichi, Sho" w:date="2017-10-05T14:09:00Z">
                  <w:rPr>
                    <w:noProof/>
                    <w:webHidden/>
                  </w:rPr>
                </w:rPrChange>
              </w:rPr>
              <w:t>15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34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3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470"/>
              <w:tab w:val="right" w:leader="dot" w:pos="8494"/>
            </w:tabs>
            <w:spacing w:after="0" w:line="240" w:lineRule="auto"/>
            <w:rPr>
              <w:ins w:id="536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537" w:author="Furuichi, Sho" w:date="2017-10-05T14:09:00Z">
                <w:rPr>
                  <w:ins w:id="538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539" w:author="Furuichi, Sho" w:date="2017-10-05T14:09:00Z">
              <w:pPr>
                <w:pStyle w:val="TM3"/>
                <w:tabs>
                  <w:tab w:val="left" w:pos="1470"/>
                  <w:tab w:val="right" w:leader="dot" w:pos="8494"/>
                </w:tabs>
              </w:pPr>
            </w:pPrChange>
          </w:pPr>
          <w:ins w:id="540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543" w:author="Furuichi, Sho" w:date="2017-10-05T14:09:00Z">
                  <w:rPr>
                    <w:noProof/>
                  </w:rPr>
                </w:rPrChange>
              </w:rPr>
              <w:instrText>HYPERLINK \l "_Toc494975870"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6" w:author="Furuichi, Sho" w:date="2017-10-05T14:09:00Z">
                  <w:rPr>
                    <w:rStyle w:val="Lienhypertexte"/>
                    <w:noProof/>
                  </w:rPr>
                </w:rPrChange>
              </w:rPr>
              <w:t>7.2.3.1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547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48" w:author="Furuichi, Sho" w:date="2017-10-05T14:09:00Z">
                  <w:rPr>
                    <w:rStyle w:val="Lienhypertexte"/>
                    <w:noProof/>
                  </w:rPr>
                </w:rPrChange>
              </w:rPr>
              <w:t>DPA Activation Status Indication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49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50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51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_Toc494975870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552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553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554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555" w:author="Furuichi, Sho" w:date="2017-10-05T14:09:00Z">
                  <w:rPr>
                    <w:noProof/>
                    <w:webHidden/>
                  </w:rPr>
                </w:rPrChange>
              </w:rPr>
              <w:t>15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56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57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558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559" w:author="Furuichi, Sho" w:date="2017-10-05T14:09:00Z">
                <w:rPr>
                  <w:ins w:id="560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561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564" w:author="Furuichi, Sho" w:date="2017-10-05T14:09:00Z">
                  <w:rPr>
                    <w:noProof/>
                  </w:rPr>
                </w:rPrChange>
              </w:rPr>
              <w:instrText>HYPERLINK \l "_Toc494975871"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7" w:author="Furuichi, Sho" w:date="2017-10-05T14:09:00Z">
                  <w:rPr>
                    <w:rStyle w:val="Lienhypertexte"/>
                    <w:noProof/>
                  </w:rPr>
                </w:rPrChange>
              </w:rPr>
              <w:t>7.2.3.2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568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69" w:author="Furuichi, Sho" w:date="2017-10-05T14:09:00Z">
                  <w:rPr>
                    <w:rStyle w:val="Lienhypertexte"/>
                    <w:noProof/>
                  </w:rPr>
                </w:rPrChange>
              </w:rPr>
              <w:t>DPA Activation Status Confirm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70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71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72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_Toc494975871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573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574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575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576" w:author="Furuichi, Sho" w:date="2017-10-05T14:09:00Z">
                  <w:rPr>
                    <w:noProof/>
                    <w:webHidden/>
                  </w:rPr>
                </w:rPrChange>
              </w:rPr>
              <w:t>16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77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7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579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580" w:author="Furuichi, Sho" w:date="2017-10-05T14:09:00Z">
                <w:rPr>
                  <w:ins w:id="581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582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583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5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586" w:author="Furuichi, Sho" w:date="2017-10-05T14:09:00Z">
                  <w:rPr>
                    <w:noProof/>
                  </w:rPr>
                </w:rPrChange>
              </w:rPr>
              <w:instrText>HYPERLINK \l "_Toc494975872"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89" w:author="Furuichi, Sho" w:date="2017-10-05T14:09:00Z">
                  <w:rPr>
                    <w:rStyle w:val="Lienhypertexte"/>
                    <w:noProof/>
                  </w:rPr>
                </w:rPrChange>
              </w:rPr>
              <w:t>7.2.4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590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591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 for Keep Alive Message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92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93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94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_Toc494975872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595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596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597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598" w:author="Furuichi, Sho" w:date="2017-10-05T14:09:00Z">
                  <w:rPr>
                    <w:noProof/>
                    <w:webHidden/>
                  </w:rPr>
                </w:rPrChange>
              </w:rPr>
              <w:t>16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599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0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601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602" w:author="Furuichi, Sho" w:date="2017-10-05T14:09:00Z">
                <w:rPr>
                  <w:ins w:id="603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604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0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06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607" w:author="Furuichi, Sho" w:date="2017-10-05T14:09:00Z">
                  <w:rPr>
                    <w:noProof/>
                  </w:rPr>
                </w:rPrChange>
              </w:rPr>
              <w:instrText>HYPERLINK \l "_Toc494975873"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08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0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10" w:author="Furuichi, Sho" w:date="2017-10-05T14:09:00Z">
                  <w:rPr>
                    <w:rStyle w:val="Lienhypertexte"/>
                    <w:noProof/>
                  </w:rPr>
                </w:rPrChange>
              </w:rPr>
              <w:t>7.2.4.1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611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12" w:author="Furuichi, Sho" w:date="2017-10-05T14:09:00Z">
                  <w:rPr>
                    <w:rStyle w:val="Lienhypertexte"/>
                    <w:noProof/>
                  </w:rPr>
                </w:rPrChange>
              </w:rPr>
              <w:t>Keep Alive Request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13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14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15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_Toc494975873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616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617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618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619" w:author="Furuichi, Sho" w:date="2017-10-05T14:09:00Z">
                  <w:rPr>
                    <w:noProof/>
                    <w:webHidden/>
                  </w:rPr>
                </w:rPrChange>
              </w:rPr>
              <w:t>16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20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2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622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623" w:author="Furuichi, Sho" w:date="2017-10-05T14:09:00Z">
                <w:rPr>
                  <w:ins w:id="624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625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2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27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628" w:author="Furuichi, Sho" w:date="2017-10-05T14:09:00Z">
                  <w:rPr>
                    <w:noProof/>
                  </w:rPr>
                </w:rPrChange>
              </w:rPr>
              <w:instrText>HYPERLINK \l "_Toc494975874"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2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3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31" w:author="Furuichi, Sho" w:date="2017-10-05T14:09:00Z">
                  <w:rPr>
                    <w:rStyle w:val="Lienhypertexte"/>
                    <w:noProof/>
                  </w:rPr>
                </w:rPrChange>
              </w:rPr>
              <w:t>7.2.4.2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632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33" w:author="Furuichi, Sho" w:date="2017-10-05T14:09:00Z">
                  <w:rPr>
                    <w:rStyle w:val="Lienhypertexte"/>
                    <w:noProof/>
                  </w:rPr>
                </w:rPrChange>
              </w:rPr>
              <w:t>Keep Alive Response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34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35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36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_Toc494975874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637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638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639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640" w:author="Furuichi, Sho" w:date="2017-10-05T14:09:00Z">
                  <w:rPr>
                    <w:noProof/>
                    <w:webHidden/>
                  </w:rPr>
                </w:rPrChange>
              </w:rPr>
              <w:t>16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41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4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3"/>
            <w:tabs>
              <w:tab w:val="left" w:pos="1260"/>
              <w:tab w:val="right" w:leader="dot" w:pos="8494"/>
            </w:tabs>
            <w:spacing w:after="0" w:line="240" w:lineRule="auto"/>
            <w:rPr>
              <w:ins w:id="643" w:author="Furuichi, Sho" w:date="2017-10-05T14:08:00Z"/>
              <w:rFonts w:ascii="Times New Roman" w:hAnsi="Times New Roman"/>
              <w:b/>
              <w:noProof/>
              <w:kern w:val="2"/>
              <w:sz w:val="21"/>
              <w:lang w:eastAsia="ja-JP"/>
              <w:rPrChange w:id="644" w:author="Furuichi, Sho" w:date="2017-10-05T14:09:00Z">
                <w:rPr>
                  <w:ins w:id="645" w:author="Furuichi, Sho" w:date="2017-10-05T14:08:00Z"/>
                  <w:rFonts w:cstheme="minorBidi"/>
                  <w:noProof/>
                  <w:kern w:val="2"/>
                  <w:sz w:val="21"/>
                  <w:lang w:eastAsia="ja-JP"/>
                </w:rPr>
              </w:rPrChange>
            </w:rPr>
            <w:pPrChange w:id="646" w:author="Furuichi, Sho" w:date="2017-10-05T14:09:00Z">
              <w:pPr>
                <w:pStyle w:val="TM3"/>
                <w:tabs>
                  <w:tab w:val="left" w:pos="1260"/>
                  <w:tab w:val="right" w:leader="dot" w:pos="8494"/>
                </w:tabs>
              </w:pPr>
            </w:pPrChange>
          </w:pPr>
          <w:ins w:id="647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48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49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650" w:author="Furuichi, Sho" w:date="2017-10-05T14:09:00Z">
                  <w:rPr>
                    <w:noProof/>
                  </w:rPr>
                </w:rPrChange>
              </w:rPr>
              <w:instrText>HYPERLINK \l "_Toc494975875"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5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52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53" w:author="Furuichi, Sho" w:date="2017-10-05T14:09:00Z">
                  <w:rPr>
                    <w:rStyle w:val="Lienhypertexte"/>
                    <w:noProof/>
                  </w:rPr>
                </w:rPrChange>
              </w:rPr>
              <w:t>7.2.5</w:t>
            </w:r>
            <w:r w:rsidRPr="0040247F">
              <w:rPr>
                <w:rFonts w:ascii="Times New Roman" w:hAnsi="Times New Roman"/>
                <w:b/>
                <w:noProof/>
                <w:kern w:val="2"/>
                <w:sz w:val="21"/>
                <w:lang w:eastAsia="ja-JP"/>
                <w:rPrChange w:id="654" w:author="Furuichi, Sho" w:date="2017-10-05T14:09:00Z">
                  <w:rPr>
                    <w:rFonts w:cstheme="minorBidi"/>
                    <w:noProof/>
                    <w:kern w:val="2"/>
                    <w:sz w:val="21"/>
                    <w:lang w:eastAsia="ja-JP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55" w:author="Furuichi, Sho" w:date="2017-10-05T14:09:00Z">
                  <w:rPr>
                    <w:rStyle w:val="Lienhypertexte"/>
                    <w:noProof/>
                  </w:rPr>
                </w:rPrChange>
              </w:rPr>
              <w:t>Payload Data for SAS Deregistration Message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56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57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58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_Toc494975875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659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660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661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662" w:author="Furuichi, Sho" w:date="2017-10-05T14:09:00Z">
                  <w:rPr>
                    <w:noProof/>
                    <w:webHidden/>
                  </w:rPr>
                </w:rPrChange>
              </w:rPr>
              <w:t>17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63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6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665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666" w:author="Furuichi, Sho" w:date="2017-10-05T14:09:00Z">
                <w:rPr>
                  <w:ins w:id="667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668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69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0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671" w:author="Furuichi, Sho" w:date="2017-10-05T14:09:00Z">
                  <w:rPr>
                    <w:noProof/>
                  </w:rPr>
                </w:rPrChange>
              </w:rPr>
              <w:instrText>HYPERLINK \l "_Toc494975876"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3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4" w:author="Furuichi, Sho" w:date="2017-10-05T14:09:00Z">
                  <w:rPr>
                    <w:rStyle w:val="Lienhypertexte"/>
                    <w:noProof/>
                  </w:rPr>
                </w:rPrChange>
              </w:rPr>
              <w:t>7.2.5.1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675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76" w:author="Furuichi, Sho" w:date="2017-10-05T14:09:00Z">
                  <w:rPr>
                    <w:rStyle w:val="Lienhypertexte"/>
                    <w:noProof/>
                  </w:rPr>
                </w:rPrChange>
              </w:rPr>
              <w:t>SAS Deregistration Request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77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78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79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_Toc494975876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680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681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682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683" w:author="Furuichi, Sho" w:date="2017-10-05T14:09:00Z">
                  <w:rPr>
                    <w:noProof/>
                    <w:webHidden/>
                  </w:rPr>
                </w:rPrChange>
              </w:rPr>
              <w:t>17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84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8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4"/>
            <w:tabs>
              <w:tab w:val="left" w:pos="1680"/>
              <w:tab w:val="right" w:leader="dot" w:pos="8494"/>
            </w:tabs>
            <w:rPr>
              <w:ins w:id="686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687" w:author="Furuichi, Sho" w:date="2017-10-05T14:09:00Z">
                <w:rPr>
                  <w:ins w:id="688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689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692" w:author="Furuichi, Sho" w:date="2017-10-05T14:09:00Z">
                  <w:rPr>
                    <w:noProof/>
                  </w:rPr>
                </w:rPrChange>
              </w:rPr>
              <w:instrText>HYPERLINK \l "_Toc494975877"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5" w:author="Furuichi, Sho" w:date="2017-10-05T14:09:00Z">
                  <w:rPr>
                    <w:rStyle w:val="Lienhypertexte"/>
                    <w:noProof/>
                  </w:rPr>
                </w:rPrChange>
              </w:rPr>
              <w:t>7.2.5.2</w:t>
            </w:r>
            <w:r w:rsidRPr="0040247F">
              <w:rPr>
                <w:rFonts w:ascii="Times New Roman" w:eastAsiaTheme="minorEastAsia" w:hAnsi="Times New Roman"/>
                <w:b/>
                <w:noProof/>
                <w:szCs w:val="22"/>
                <w:rPrChange w:id="696" w:author="Furuichi, Sho" w:date="2017-10-05T14:09:00Z"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rPrChange>
              </w:rPr>
              <w:tab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697" w:author="Furuichi, Sho" w:date="2017-10-05T14:09:00Z">
                  <w:rPr>
                    <w:rStyle w:val="Lienhypertexte"/>
                    <w:noProof/>
                  </w:rPr>
                </w:rPrChange>
              </w:rPr>
              <w:t>SAS Deregistration Response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98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699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00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_Toc494975877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701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702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703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704" w:author="Furuichi, Sho" w:date="2017-10-05T14:09:00Z">
                  <w:rPr>
                    <w:noProof/>
                    <w:webHidden/>
                  </w:rPr>
                </w:rPrChange>
              </w:rPr>
              <w:t>17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05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06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 w:rsidP="0040247F">
          <w:pPr>
            <w:pStyle w:val="TM1"/>
            <w:tabs>
              <w:tab w:val="right" w:leader="dot" w:pos="8494"/>
            </w:tabs>
            <w:rPr>
              <w:ins w:id="707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708" w:author="Furuichi, Sho" w:date="2017-10-05T14:09:00Z">
                <w:rPr>
                  <w:ins w:id="709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710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11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12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713" w:author="Furuichi, Sho" w:date="2017-10-05T14:09:00Z">
                  <w:rPr>
                    <w:noProof/>
                  </w:rPr>
                </w:rPrChange>
              </w:rPr>
              <w:instrText>HYPERLINK \l "_Toc494975878"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14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1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716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Annex A (Normative) DPA State Machine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17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18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19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_Toc494975878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720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721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722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723" w:author="Furuichi, Sho" w:date="2017-10-05T14:09:00Z">
                  <w:rPr>
                    <w:noProof/>
                    <w:webHidden/>
                  </w:rPr>
                </w:rPrChange>
              </w:rPr>
              <w:t>18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24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25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40247F" w:rsidRPr="0040247F" w:rsidRDefault="0040247F">
          <w:pPr>
            <w:pStyle w:val="TM1"/>
            <w:tabs>
              <w:tab w:val="right" w:leader="dot" w:pos="8494"/>
            </w:tabs>
            <w:rPr>
              <w:ins w:id="726" w:author="Furuichi, Sho" w:date="2017-10-05T14:08:00Z"/>
              <w:rFonts w:ascii="Times New Roman" w:eastAsiaTheme="minorEastAsia" w:hAnsi="Times New Roman"/>
              <w:b/>
              <w:noProof/>
              <w:szCs w:val="22"/>
              <w:rPrChange w:id="727" w:author="Furuichi, Sho" w:date="2017-10-05T14:09:00Z">
                <w:rPr>
                  <w:ins w:id="728" w:author="Furuichi, Sho" w:date="2017-10-05T14:08:00Z"/>
                  <w:rFonts w:asciiTheme="minorHAnsi" w:eastAsiaTheme="minorEastAsia" w:hAnsiTheme="minorHAnsi" w:cstheme="minorBidi"/>
                  <w:noProof/>
                  <w:szCs w:val="22"/>
                </w:rPr>
              </w:rPrChange>
            </w:rPr>
          </w:pPr>
          <w:ins w:id="729" w:author="Furuichi, Sho" w:date="2017-10-05T14:08:00Z"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30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begin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31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Fonts w:ascii="Times New Roman" w:hAnsi="Times New Roman"/>
                <w:b/>
                <w:noProof/>
                <w:rPrChange w:id="732" w:author="Furuichi, Sho" w:date="2017-10-05T14:09:00Z">
                  <w:rPr>
                    <w:noProof/>
                  </w:rPr>
                </w:rPrChange>
              </w:rPr>
              <w:instrText>HYPERLINK \l "_Toc494975879"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33" w:author="Furuichi, Sho" w:date="2017-10-05T14:09:00Z">
                  <w:rPr>
                    <w:rStyle w:val="Lienhypertexte"/>
                    <w:noProof/>
                  </w:rPr>
                </w:rPrChange>
              </w:rPr>
              <w:instrText xml:space="preserve"> </w:instrText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3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separate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lang w:val="en-GB"/>
                <w:rPrChange w:id="735" w:author="Furuichi, Sho" w:date="2017-10-05T14:09:00Z">
                  <w:rPr>
                    <w:rStyle w:val="Lienhypertexte"/>
                    <w:noProof/>
                    <w:lang w:val="en-GB"/>
                  </w:rPr>
                </w:rPrChange>
              </w:rPr>
              <w:t>Document History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36" w:author="Furuichi, Sho" w:date="2017-10-05T14:09:00Z">
                  <w:rPr>
                    <w:noProof/>
                    <w:webHidden/>
                  </w:rPr>
                </w:rPrChange>
              </w:rPr>
              <w:tab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37" w:author="Furuichi, Sho" w:date="2017-10-05T14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38" w:author="Furuichi, Sho" w:date="2017-10-05T14:09:00Z">
                  <w:rPr>
                    <w:noProof/>
                    <w:webHidden/>
                  </w:rPr>
                </w:rPrChange>
              </w:rPr>
              <w:instrText xml:space="preserve"> PAGEREF _Toc494975879 \h </w:instrText>
            </w:r>
          </w:ins>
          <w:r w:rsidRPr="0040247F">
            <w:rPr>
              <w:rFonts w:ascii="Times New Roman" w:hAnsi="Times New Roman"/>
              <w:b/>
              <w:noProof/>
              <w:webHidden/>
              <w:rPrChange w:id="739" w:author="Furuichi, Sho" w:date="2017-10-05T14:09:00Z">
                <w:rPr>
                  <w:rFonts w:ascii="Times New Roman" w:hAnsi="Times New Roman"/>
                  <w:b/>
                  <w:noProof/>
                  <w:webHidden/>
                </w:rPr>
              </w:rPrChange>
            </w:rPr>
          </w:r>
          <w:r w:rsidRPr="0040247F">
            <w:rPr>
              <w:rFonts w:ascii="Times New Roman" w:hAnsi="Times New Roman"/>
              <w:b/>
              <w:noProof/>
              <w:webHidden/>
              <w:rPrChange w:id="740" w:author="Furuichi, Sho" w:date="2017-10-05T14:09:00Z">
                <w:rPr>
                  <w:noProof/>
                  <w:webHidden/>
                </w:rPr>
              </w:rPrChange>
            </w:rPr>
            <w:fldChar w:fldCharType="separate"/>
          </w:r>
          <w:ins w:id="741" w:author="Furuichi, Sho" w:date="2017-10-05T14:08:00Z">
            <w:r w:rsidRPr="0040247F">
              <w:rPr>
                <w:rFonts w:ascii="Times New Roman" w:hAnsi="Times New Roman"/>
                <w:b/>
                <w:noProof/>
                <w:webHidden/>
                <w:rPrChange w:id="742" w:author="Furuichi, Sho" w:date="2017-10-05T14:09:00Z">
                  <w:rPr>
                    <w:noProof/>
                    <w:webHidden/>
                  </w:rPr>
                </w:rPrChange>
              </w:rPr>
              <w:t>20</w:t>
            </w:r>
            <w:r w:rsidRPr="0040247F">
              <w:rPr>
                <w:rFonts w:ascii="Times New Roman" w:hAnsi="Times New Roman"/>
                <w:b/>
                <w:noProof/>
                <w:webHidden/>
                <w:rPrChange w:id="743" w:author="Furuichi, Sho" w:date="2017-10-05T14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40247F">
              <w:rPr>
                <w:rStyle w:val="Lienhypertexte"/>
                <w:rFonts w:ascii="Times New Roman" w:hAnsi="Times New Roman"/>
                <w:b/>
                <w:noProof/>
                <w:rPrChange w:id="744" w:author="Furuichi, Sho" w:date="2017-10-05T14:09:00Z">
                  <w:rPr>
                    <w:rStyle w:val="Lienhypertexte"/>
                    <w:noProof/>
                  </w:rPr>
                </w:rPrChange>
              </w:rPr>
              <w:fldChar w:fldCharType="end"/>
            </w:r>
          </w:ins>
        </w:p>
        <w:p w:rsidR="0005006F" w:rsidRDefault="00D0007B">
          <w:pPr>
            <w:pPrChange w:id="745" w:author="Furuichi, Sho" w:date="2017-10-05T14:09:00Z">
              <w:pPr>
                <w:spacing w:line="60" w:lineRule="auto"/>
              </w:pPr>
            </w:pPrChange>
          </w:pPr>
          <w:r w:rsidRPr="0040247F">
            <w:rPr>
              <w:rFonts w:ascii="Times New Roman" w:hAnsi="Times New Roman"/>
              <w:b/>
              <w:sz w:val="22"/>
              <w:szCs w:val="22"/>
              <w:rPrChange w:id="746" w:author="Furuichi, Sho" w:date="2017-10-05T14:09:00Z">
                <w:rPr>
                  <w:rFonts w:ascii="Arial" w:hAnsi="Arial"/>
                  <w:b/>
                  <w:sz w:val="40"/>
                </w:rPr>
              </w:rPrChange>
            </w:rPr>
            <w:lastRenderedPageBreak/>
            <w:fldChar w:fldCharType="end"/>
          </w:r>
        </w:p>
      </w:sdtContent>
    </w:sdt>
    <w:p w:rsidR="004F20EF" w:rsidRDefault="00D7129F">
      <w:pPr>
        <w:widowControl/>
        <w:jc w:val="left"/>
      </w:pPr>
      <w:r>
        <w:br w:type="page"/>
      </w:r>
      <w:r w:rsidR="004F20EF">
        <w:lastRenderedPageBreak/>
        <w:br w:type="page"/>
      </w:r>
    </w:p>
    <w:p w:rsidR="00617E84" w:rsidRDefault="00543F42">
      <w:pPr>
        <w:pStyle w:val="Titre1"/>
      </w:pPr>
      <w:bookmarkStart w:id="747" w:name="_Toc494975846"/>
      <w:ins w:id="748" w:author="Furuichi, Sho" w:date="2017-10-04T19:48:00Z">
        <w:r>
          <w:lastRenderedPageBreak/>
          <w:t>1.</w:t>
        </w:r>
        <w:r>
          <w:tab/>
        </w:r>
      </w:ins>
      <w:r w:rsidR="00D7129F">
        <w:t>Scope</w:t>
      </w:r>
      <w:bookmarkEnd w:id="747"/>
    </w:p>
    <w:p w:rsidR="00D7129F" w:rsidRPr="00D7129F" w:rsidRDefault="00D7129F" w:rsidP="004F20EF">
      <w:pPr>
        <w:spacing w:after="240"/>
        <w:rPr>
          <w:rFonts w:ascii="Times New Roman" w:hAnsi="Times New Roman"/>
        </w:rPr>
      </w:pPr>
      <w:r>
        <w:rPr>
          <w:rFonts w:ascii="Times New Roman" w:hAnsi="Times New Roman" w:hint="cs"/>
        </w:rPr>
        <w:t xml:space="preserve">This present document specifies the </w:t>
      </w:r>
      <w:r w:rsidRPr="00D7129F">
        <w:rPr>
          <w:rFonts w:ascii="Times New Roman" w:hAnsi="Times New Roman"/>
        </w:rPr>
        <w:t>Application Programming Interface (API) for Interface between Spectrum Access System (SAS) and Environmental Sensing Capability (ESC)</w:t>
      </w:r>
      <w:r>
        <w:rPr>
          <w:rFonts w:ascii="Times New Roman" w:hAnsi="Times New Roman"/>
        </w:rPr>
        <w:t xml:space="preserve">. </w:t>
      </w:r>
    </w:p>
    <w:p w:rsidR="00D7129F" w:rsidRDefault="00543F42" w:rsidP="004F20EF">
      <w:pPr>
        <w:pStyle w:val="Titre1"/>
      </w:pPr>
      <w:bookmarkStart w:id="749" w:name="_Toc494975847"/>
      <w:ins w:id="750" w:author="Furuichi, Sho" w:date="2017-10-04T19:48:00Z">
        <w:r>
          <w:t>2.</w:t>
        </w:r>
        <w:r>
          <w:tab/>
        </w:r>
      </w:ins>
      <w:r w:rsidR="00D7129F">
        <w:rPr>
          <w:rFonts w:hint="eastAsia"/>
        </w:rPr>
        <w:t>References</w:t>
      </w:r>
      <w:bookmarkEnd w:id="749"/>
    </w:p>
    <w:p w:rsidR="00D7129F" w:rsidRPr="00282A4B" w:rsidRDefault="00543F42">
      <w:pPr>
        <w:pStyle w:val="Titre2"/>
        <w:rPr>
          <w:rPrChange w:id="751" w:author="Furuichi, Sho" w:date="2017-10-04T20:15:00Z">
            <w:rPr>
              <w:rFonts w:eastAsiaTheme="minorEastAsia"/>
            </w:rPr>
          </w:rPrChange>
        </w:rPr>
        <w:pPrChange w:id="752" w:author="Furuichi, Sho" w:date="2017-10-04T20:18:00Z">
          <w:pPr>
            <w:pStyle w:val="Titre2"/>
            <w:numPr>
              <w:ilvl w:val="1"/>
              <w:numId w:val="7"/>
            </w:numPr>
            <w:spacing w:before="240" w:after="60"/>
            <w:ind w:left="1061" w:right="210" w:hanging="851"/>
          </w:pPr>
        </w:pPrChange>
      </w:pPr>
      <w:bookmarkStart w:id="753" w:name="_Toc494975848"/>
      <w:ins w:id="754" w:author="Furuichi, Sho" w:date="2017-10-04T19:46:00Z">
        <w:r w:rsidRPr="00E86E27">
          <w:t>2.1</w:t>
        </w:r>
        <w:r w:rsidRPr="00E86E27">
          <w:tab/>
        </w:r>
      </w:ins>
      <w:r w:rsidR="00D7129F" w:rsidRPr="00E86E27">
        <w:t xml:space="preserve">Normative </w:t>
      </w:r>
      <w:r w:rsidR="00D64D39" w:rsidRPr="00E86E27">
        <w:t>r</w:t>
      </w:r>
      <w:r w:rsidR="00D7129F" w:rsidRPr="00E86E27">
        <w:t>eferences</w:t>
      </w:r>
      <w:bookmarkEnd w:id="753"/>
    </w:p>
    <w:p w:rsidR="00F674FF" w:rsidRDefault="00FB6971" w:rsidP="003F5432">
      <w:pPr>
        <w:pStyle w:val="EX"/>
        <w:spacing w:after="60"/>
        <w:rPr>
          <w:rFonts w:eastAsia="MS Mincho"/>
          <w:sz w:val="21"/>
          <w:szCs w:val="24"/>
          <w:lang w:val="en-US" w:eastAsia="ja-JP"/>
        </w:rPr>
      </w:pPr>
      <w:r w:rsidRPr="00FB6971">
        <w:rPr>
          <w:rFonts w:eastAsia="MS Mincho"/>
          <w:sz w:val="21"/>
          <w:szCs w:val="24"/>
        </w:rPr>
        <w:t>[</w:t>
      </w:r>
      <w:bookmarkStart w:id="755" w:name="REF_TS102946"/>
      <w:ins w:id="756" w:author="Furuichi, Sho" w:date="2017-10-04T19:12:00Z">
        <w:r w:rsidR="00345924">
          <w:rPr>
            <w:rFonts w:eastAsia="MS Mincho"/>
            <w:sz w:val="21"/>
            <w:szCs w:val="24"/>
          </w:rPr>
          <w:t>n.</w:t>
        </w:r>
      </w:ins>
      <w:r w:rsidRPr="00FB6971">
        <w:rPr>
          <w:rFonts w:eastAsia="MS Mincho"/>
          <w:sz w:val="21"/>
          <w:szCs w:val="24"/>
        </w:rPr>
        <w:fldChar w:fldCharType="begin"/>
      </w:r>
      <w:r w:rsidRPr="00FB6971">
        <w:rPr>
          <w:rFonts w:eastAsia="MS Mincho"/>
          <w:sz w:val="21"/>
          <w:szCs w:val="24"/>
        </w:rPr>
        <w:instrText>SEQ REF</w:instrText>
      </w:r>
      <w:r w:rsidRPr="00FB6971">
        <w:rPr>
          <w:rFonts w:eastAsia="MS Mincho"/>
          <w:sz w:val="21"/>
          <w:szCs w:val="24"/>
        </w:rPr>
        <w:fldChar w:fldCharType="separate"/>
      </w:r>
      <w:r w:rsidR="0040247F">
        <w:rPr>
          <w:rFonts w:eastAsia="MS Mincho"/>
          <w:noProof/>
          <w:sz w:val="21"/>
          <w:szCs w:val="24"/>
        </w:rPr>
        <w:t>1</w:t>
      </w:r>
      <w:r w:rsidRPr="00FB6971">
        <w:rPr>
          <w:rFonts w:eastAsia="MS Mincho"/>
          <w:sz w:val="21"/>
          <w:szCs w:val="24"/>
        </w:rPr>
        <w:fldChar w:fldCharType="end"/>
      </w:r>
      <w:bookmarkEnd w:id="755"/>
      <w:r w:rsidRPr="00FB6971">
        <w:rPr>
          <w:rFonts w:eastAsia="MS Mincho"/>
          <w:sz w:val="21"/>
          <w:szCs w:val="24"/>
        </w:rPr>
        <w:t>]</w:t>
      </w:r>
      <w:r w:rsidRPr="00FB6971">
        <w:rPr>
          <w:rFonts w:eastAsia="MS Mincho"/>
          <w:sz w:val="21"/>
          <w:szCs w:val="24"/>
        </w:rPr>
        <w:tab/>
      </w:r>
      <w:r w:rsidRPr="00FB6971">
        <w:rPr>
          <w:rFonts w:eastAsia="MS Mincho"/>
          <w:sz w:val="21"/>
          <w:szCs w:val="24"/>
          <w:lang w:eastAsia="ja-JP"/>
        </w:rPr>
        <w:t xml:space="preserve">“WINNF-TS-0112 Requirements for Commercial Operation in the U.S. </w:t>
      </w:r>
      <w:r w:rsidRPr="00FB6971">
        <w:rPr>
          <w:rFonts w:eastAsia="MS Mincho"/>
          <w:sz w:val="21"/>
          <w:szCs w:val="24"/>
          <w:lang w:val="en-US" w:eastAsia="ja-JP"/>
        </w:rPr>
        <w:t>3550-3700 MHz Citizens Broadband Radio Service Band v1.</w:t>
      </w:r>
      <w:r w:rsidR="00243699">
        <w:rPr>
          <w:rFonts w:eastAsia="MS Mincho"/>
          <w:sz w:val="21"/>
          <w:szCs w:val="24"/>
          <w:lang w:val="en-US" w:eastAsia="ja-JP"/>
        </w:rPr>
        <w:t>3</w:t>
      </w:r>
      <w:r w:rsidRPr="00FB6971">
        <w:rPr>
          <w:rFonts w:eastAsia="MS Mincho"/>
          <w:sz w:val="21"/>
          <w:szCs w:val="24"/>
          <w:lang w:val="en-US" w:eastAsia="ja-JP"/>
        </w:rPr>
        <w:t xml:space="preserve">.0”, Wireless Innovation Forum, </w:t>
      </w:r>
      <w:r w:rsidR="00243699" w:rsidRPr="00243699">
        <w:rPr>
          <w:rFonts w:eastAsia="MS Mincho"/>
          <w:i/>
          <w:sz w:val="21"/>
          <w:szCs w:val="24"/>
          <w:highlight w:val="yellow"/>
          <w:lang w:val="en-US" w:eastAsia="ja-JP"/>
        </w:rPr>
        <w:t>To Be Published in [Date]</w:t>
      </w:r>
    </w:p>
    <w:p w:rsidR="00F674FF" w:rsidRDefault="00F674FF" w:rsidP="003F5432">
      <w:pPr>
        <w:pStyle w:val="EX"/>
        <w:spacing w:after="60"/>
        <w:rPr>
          <w:rFonts w:eastAsia="MS Mincho"/>
          <w:sz w:val="21"/>
          <w:szCs w:val="24"/>
          <w:lang w:val="en-US" w:eastAsia="ja-JP"/>
        </w:rPr>
      </w:pPr>
      <w:r>
        <w:rPr>
          <w:rFonts w:eastAsia="MS Mincho"/>
          <w:sz w:val="21"/>
          <w:szCs w:val="24"/>
          <w:lang w:val="en-US" w:eastAsia="ja-JP"/>
        </w:rPr>
        <w:t>[</w:t>
      </w:r>
      <w:ins w:id="757" w:author="Furuichi, Sho" w:date="2017-10-04T19:12:00Z">
        <w:r w:rsidR="00345924">
          <w:rPr>
            <w:rFonts w:eastAsia="MS Mincho"/>
            <w:sz w:val="21"/>
            <w:szCs w:val="24"/>
            <w:lang w:val="en-US" w:eastAsia="ja-JP"/>
          </w:rPr>
          <w:t>n.</w:t>
        </w:r>
      </w:ins>
      <w:r>
        <w:rPr>
          <w:rFonts w:eastAsia="MS Mincho"/>
          <w:sz w:val="21"/>
          <w:szCs w:val="24"/>
          <w:lang w:val="en-US" w:eastAsia="ja-JP"/>
        </w:rPr>
        <w:t>2]</w:t>
      </w:r>
      <w:r>
        <w:rPr>
          <w:rFonts w:eastAsia="MS Mincho"/>
          <w:sz w:val="21"/>
          <w:szCs w:val="24"/>
          <w:lang w:val="en-US" w:eastAsia="ja-JP"/>
        </w:rPr>
        <w:tab/>
      </w:r>
      <w:r w:rsidRPr="00F674FF">
        <w:rPr>
          <w:rFonts w:eastAsia="MS Mincho"/>
          <w:sz w:val="21"/>
          <w:szCs w:val="24"/>
          <w:lang w:val="en-US" w:eastAsia="ja-JP"/>
        </w:rPr>
        <w:t xml:space="preserve">" </w:t>
      </w:r>
      <w:r>
        <w:rPr>
          <w:rFonts w:eastAsia="MS Mincho"/>
          <w:sz w:val="21"/>
          <w:szCs w:val="24"/>
          <w:lang w:val="en-US" w:eastAsia="ja-JP"/>
        </w:rPr>
        <w:t xml:space="preserve">RFC-7159 </w:t>
      </w:r>
      <w:r w:rsidRPr="00F674FF">
        <w:rPr>
          <w:rFonts w:eastAsia="MS Mincho"/>
          <w:sz w:val="21"/>
          <w:szCs w:val="24"/>
          <w:lang w:val="en-US" w:eastAsia="ja-JP"/>
        </w:rPr>
        <w:t xml:space="preserve">The JavaScript Object Notation (JSON) Data Interchange Format", </w:t>
      </w:r>
      <w:r>
        <w:rPr>
          <w:rFonts w:eastAsia="MS Mincho"/>
          <w:sz w:val="21"/>
          <w:szCs w:val="24"/>
          <w:lang w:val="en-US" w:eastAsia="ja-JP"/>
        </w:rPr>
        <w:t xml:space="preserve">IETF, </w:t>
      </w:r>
      <w:r w:rsidRPr="00F674FF">
        <w:rPr>
          <w:rFonts w:eastAsia="MS Mincho"/>
          <w:sz w:val="21"/>
          <w:szCs w:val="24"/>
          <w:lang w:val="en-US" w:eastAsia="ja-JP"/>
        </w:rPr>
        <w:t>March 2014.</w:t>
      </w:r>
    </w:p>
    <w:p w:rsidR="003F5432" w:rsidRDefault="003F5432" w:rsidP="003F5432">
      <w:pPr>
        <w:pStyle w:val="EX"/>
        <w:spacing w:after="60"/>
        <w:rPr>
          <w:rFonts w:eastAsia="MS Mincho"/>
          <w:sz w:val="21"/>
          <w:szCs w:val="24"/>
          <w:lang w:val="en-US" w:eastAsia="ja-JP"/>
        </w:rPr>
      </w:pPr>
      <w:r>
        <w:rPr>
          <w:rFonts w:eastAsia="MS Mincho"/>
          <w:sz w:val="21"/>
          <w:szCs w:val="24"/>
          <w:lang w:val="en-US" w:eastAsia="ja-JP"/>
        </w:rPr>
        <w:t>[</w:t>
      </w:r>
      <w:ins w:id="758" w:author="Furuichi, Sho" w:date="2017-10-04T19:12:00Z">
        <w:r w:rsidR="00345924">
          <w:rPr>
            <w:rFonts w:eastAsia="MS Mincho"/>
            <w:sz w:val="21"/>
            <w:szCs w:val="24"/>
            <w:lang w:val="en-US" w:eastAsia="ja-JP"/>
          </w:rPr>
          <w:t>n.</w:t>
        </w:r>
      </w:ins>
      <w:r>
        <w:rPr>
          <w:rFonts w:eastAsia="MS Mincho"/>
          <w:sz w:val="21"/>
          <w:szCs w:val="24"/>
          <w:lang w:val="en-US" w:eastAsia="ja-JP"/>
        </w:rPr>
        <w:t>3]</w:t>
      </w:r>
      <w:r>
        <w:rPr>
          <w:rFonts w:eastAsia="MS Mincho"/>
          <w:sz w:val="21"/>
          <w:szCs w:val="24"/>
          <w:lang w:val="en-US" w:eastAsia="ja-JP"/>
        </w:rPr>
        <w:tab/>
        <w:t>“</w:t>
      </w:r>
      <w:r w:rsidRPr="003F5432">
        <w:rPr>
          <w:rFonts w:eastAsia="MS Mincho"/>
          <w:sz w:val="21"/>
          <w:szCs w:val="24"/>
          <w:lang w:val="en-US" w:eastAsia="ja-JP"/>
        </w:rPr>
        <w:t>WINNF-TS-0065</w:t>
      </w:r>
      <w:r>
        <w:rPr>
          <w:rFonts w:eastAsia="MS Mincho"/>
          <w:sz w:val="21"/>
          <w:szCs w:val="24"/>
          <w:lang w:val="en-US" w:eastAsia="ja-JP"/>
        </w:rPr>
        <w:t xml:space="preserve"> </w:t>
      </w:r>
      <w:r w:rsidRPr="003F5432">
        <w:rPr>
          <w:rFonts w:eastAsia="MS Mincho"/>
          <w:sz w:val="21"/>
          <w:szCs w:val="24"/>
          <w:lang w:val="en-US" w:eastAsia="ja-JP"/>
        </w:rPr>
        <w:t>CBRS Communications Security Technical Specification</w:t>
      </w:r>
      <w:r>
        <w:rPr>
          <w:rFonts w:eastAsia="MS Mincho"/>
          <w:sz w:val="21"/>
          <w:szCs w:val="24"/>
          <w:lang w:val="en-US" w:eastAsia="ja-JP"/>
        </w:rPr>
        <w:t xml:space="preserve"> v1.1.0</w:t>
      </w:r>
      <w:r w:rsidRPr="003F5432">
        <w:rPr>
          <w:rFonts w:eastAsia="MS Mincho"/>
          <w:sz w:val="21"/>
          <w:szCs w:val="24"/>
          <w:lang w:val="en-US" w:eastAsia="ja-JP"/>
        </w:rPr>
        <w:t>”</w:t>
      </w:r>
      <w:r>
        <w:rPr>
          <w:rFonts w:eastAsia="MS Mincho"/>
          <w:sz w:val="21"/>
          <w:szCs w:val="24"/>
          <w:lang w:val="en-US" w:eastAsia="ja-JP"/>
        </w:rPr>
        <w:t xml:space="preserve">, Wireless Innovation Forum, </w:t>
      </w:r>
      <w:r w:rsidRPr="003F5432">
        <w:rPr>
          <w:rFonts w:eastAsia="MS Mincho"/>
          <w:sz w:val="21"/>
          <w:szCs w:val="24"/>
          <w:lang w:val="en-US" w:eastAsia="ja-JP"/>
        </w:rPr>
        <w:t>26 July 2017</w:t>
      </w:r>
    </w:p>
    <w:p w:rsidR="003F5432" w:rsidRDefault="003F5432" w:rsidP="003F5432">
      <w:pPr>
        <w:pStyle w:val="EX"/>
        <w:spacing w:after="60"/>
        <w:rPr>
          <w:rFonts w:eastAsia="MS Mincho"/>
          <w:sz w:val="21"/>
          <w:szCs w:val="24"/>
          <w:lang w:val="en-US" w:eastAsia="ja-JP"/>
        </w:rPr>
      </w:pPr>
      <w:r>
        <w:rPr>
          <w:rFonts w:eastAsia="MS Mincho"/>
          <w:sz w:val="21"/>
          <w:szCs w:val="24"/>
          <w:lang w:val="en-US" w:eastAsia="ja-JP"/>
        </w:rPr>
        <w:t>[</w:t>
      </w:r>
      <w:ins w:id="759" w:author="Furuichi, Sho" w:date="2017-10-04T19:12:00Z">
        <w:r w:rsidR="00345924">
          <w:rPr>
            <w:rFonts w:eastAsia="MS Mincho"/>
            <w:sz w:val="21"/>
            <w:szCs w:val="24"/>
            <w:lang w:val="en-US" w:eastAsia="ja-JP"/>
          </w:rPr>
          <w:t>n.</w:t>
        </w:r>
      </w:ins>
      <w:r>
        <w:rPr>
          <w:rFonts w:eastAsia="MS Mincho"/>
          <w:sz w:val="21"/>
          <w:szCs w:val="24"/>
          <w:lang w:val="en-US" w:eastAsia="ja-JP"/>
        </w:rPr>
        <w:t>4]</w:t>
      </w:r>
      <w:r>
        <w:rPr>
          <w:rFonts w:eastAsia="MS Mincho"/>
          <w:sz w:val="21"/>
          <w:szCs w:val="24"/>
          <w:lang w:val="en-US" w:eastAsia="ja-JP"/>
        </w:rPr>
        <w:tab/>
      </w:r>
      <w:r w:rsidRPr="003F5432">
        <w:rPr>
          <w:rFonts w:eastAsia="MS Mincho"/>
          <w:sz w:val="21"/>
          <w:szCs w:val="24"/>
          <w:lang w:val="en-US" w:eastAsia="ja-JP"/>
        </w:rPr>
        <w:t>“</w:t>
      </w:r>
      <w:r>
        <w:rPr>
          <w:rFonts w:eastAsia="MS Mincho"/>
          <w:sz w:val="21"/>
          <w:szCs w:val="24"/>
          <w:lang w:val="en-US" w:eastAsia="ja-JP"/>
        </w:rPr>
        <w:t xml:space="preserve">RFC-2616 </w:t>
      </w:r>
      <w:r w:rsidRPr="003F5432">
        <w:rPr>
          <w:rFonts w:eastAsia="MS Mincho"/>
          <w:sz w:val="21"/>
          <w:szCs w:val="24"/>
          <w:lang w:val="en-US" w:eastAsia="ja-JP"/>
        </w:rPr>
        <w:t>Hypertext Transfer Protocol -- HTTP/1.1”, Fielding, Gettys, Mogul, Frystyk, Masinter, Leach and Berners-Lee, June 1999.</w:t>
      </w:r>
    </w:p>
    <w:p w:rsidR="00E54201" w:rsidRDefault="00E54201" w:rsidP="003F5432">
      <w:pPr>
        <w:pStyle w:val="EX"/>
        <w:spacing w:after="60"/>
        <w:rPr>
          <w:rFonts w:eastAsia="MS Mincho"/>
          <w:sz w:val="21"/>
          <w:szCs w:val="24"/>
          <w:lang w:val="en-US" w:eastAsia="ja-JP"/>
        </w:rPr>
      </w:pPr>
      <w:r>
        <w:rPr>
          <w:rFonts w:eastAsia="MS Mincho"/>
          <w:sz w:val="21"/>
          <w:szCs w:val="24"/>
          <w:lang w:val="en-US" w:eastAsia="ja-JP"/>
        </w:rPr>
        <w:t>[</w:t>
      </w:r>
      <w:ins w:id="760" w:author="Furuichi, Sho" w:date="2017-10-04T19:12:00Z">
        <w:r w:rsidR="00345924">
          <w:rPr>
            <w:rFonts w:eastAsia="MS Mincho"/>
            <w:sz w:val="21"/>
            <w:szCs w:val="24"/>
            <w:lang w:val="en-US" w:eastAsia="ja-JP"/>
          </w:rPr>
          <w:t>n.</w:t>
        </w:r>
      </w:ins>
      <w:r>
        <w:rPr>
          <w:rFonts w:eastAsia="MS Mincho"/>
          <w:sz w:val="21"/>
          <w:szCs w:val="24"/>
          <w:lang w:val="en-US" w:eastAsia="ja-JP"/>
        </w:rPr>
        <w:t>5]</w:t>
      </w:r>
      <w:r>
        <w:rPr>
          <w:rFonts w:eastAsia="MS Mincho"/>
          <w:sz w:val="21"/>
          <w:szCs w:val="24"/>
          <w:lang w:val="en-US" w:eastAsia="ja-JP"/>
        </w:rPr>
        <w:tab/>
        <w:t>“</w:t>
      </w:r>
      <w:r w:rsidRPr="00E54201">
        <w:rPr>
          <w:rFonts w:eastAsia="MS Mincho"/>
          <w:sz w:val="21"/>
          <w:szCs w:val="24"/>
          <w:lang w:val="en-US" w:eastAsia="ja-JP"/>
        </w:rPr>
        <w:t>WINNF-TS-0096</w:t>
      </w:r>
      <w:r>
        <w:rPr>
          <w:rFonts w:eastAsia="MS Mincho"/>
          <w:sz w:val="21"/>
          <w:szCs w:val="24"/>
          <w:lang w:val="en-US" w:eastAsia="ja-JP"/>
        </w:rPr>
        <w:t xml:space="preserve"> </w:t>
      </w:r>
      <w:r w:rsidRPr="00E54201">
        <w:rPr>
          <w:rFonts w:eastAsia="MS Mincho"/>
          <w:sz w:val="21"/>
          <w:szCs w:val="24"/>
          <w:lang w:val="en-US" w:eastAsia="ja-JP"/>
        </w:rPr>
        <w:t>Signaling Protocols and Procedures for Citizens Broadband Radio Service (CBRS): Spectrum Access System (SAS) - SAS Interface Technical Specification</w:t>
      </w:r>
      <w:r>
        <w:rPr>
          <w:rFonts w:eastAsia="MS Mincho"/>
          <w:sz w:val="21"/>
          <w:szCs w:val="24"/>
          <w:lang w:val="en-US" w:eastAsia="ja-JP"/>
        </w:rPr>
        <w:t xml:space="preserve"> v1.1.0”, Wireless Innovation Forum, 1 August 2017</w:t>
      </w:r>
    </w:p>
    <w:p w:rsidR="00345924" w:rsidRDefault="007F3726">
      <w:pPr>
        <w:pStyle w:val="EX"/>
        <w:spacing w:after="60"/>
        <w:rPr>
          <w:ins w:id="761" w:author="Furuichi, Sho" w:date="2017-10-04T19:12:00Z"/>
          <w:rFonts w:eastAsia="MS Mincho"/>
          <w:sz w:val="21"/>
        </w:rPr>
        <w:pPrChange w:id="762" w:author="Furuichi, Sho" w:date="2017-10-04T19:12:00Z">
          <w:pPr>
            <w:pStyle w:val="Default"/>
          </w:pPr>
        </w:pPrChange>
      </w:pPr>
      <w:r>
        <w:rPr>
          <w:rFonts w:eastAsia="MS Mincho"/>
          <w:sz w:val="21"/>
          <w:szCs w:val="24"/>
          <w:lang w:val="en-US" w:eastAsia="ja-JP"/>
        </w:rPr>
        <w:t>[</w:t>
      </w:r>
      <w:ins w:id="763" w:author="Furuichi, Sho" w:date="2017-10-04T19:12:00Z">
        <w:r w:rsidR="00345924">
          <w:rPr>
            <w:rFonts w:eastAsia="MS Mincho"/>
            <w:sz w:val="21"/>
            <w:szCs w:val="24"/>
            <w:lang w:val="en-US" w:eastAsia="ja-JP"/>
          </w:rPr>
          <w:t>n.</w:t>
        </w:r>
      </w:ins>
      <w:r>
        <w:rPr>
          <w:rFonts w:eastAsia="MS Mincho"/>
          <w:sz w:val="21"/>
          <w:szCs w:val="24"/>
          <w:lang w:val="en-US" w:eastAsia="ja-JP"/>
        </w:rPr>
        <w:t>6]</w:t>
      </w:r>
      <w:r>
        <w:rPr>
          <w:rFonts w:eastAsia="MS Mincho"/>
          <w:sz w:val="21"/>
          <w:szCs w:val="24"/>
          <w:lang w:val="en-US" w:eastAsia="ja-JP"/>
        </w:rPr>
        <w:tab/>
        <w:t>“</w:t>
      </w:r>
      <w:r w:rsidRPr="007F3726">
        <w:rPr>
          <w:rFonts w:eastAsia="MS Mincho"/>
          <w:sz w:val="21"/>
          <w:szCs w:val="24"/>
          <w:lang w:val="en-US" w:eastAsia="ja-JP"/>
        </w:rPr>
        <w:t>WINNF-TS-0016</w:t>
      </w:r>
      <w:r>
        <w:rPr>
          <w:rFonts w:eastAsia="MS Mincho"/>
          <w:sz w:val="21"/>
          <w:szCs w:val="24"/>
          <w:lang w:val="en-US" w:eastAsia="ja-JP"/>
        </w:rPr>
        <w:t xml:space="preserve"> </w:t>
      </w:r>
      <w:r w:rsidRPr="007F3726">
        <w:rPr>
          <w:rFonts w:eastAsia="MS Mincho"/>
          <w:sz w:val="21"/>
          <w:szCs w:val="24"/>
          <w:lang w:val="en-US" w:eastAsia="ja-JP"/>
        </w:rPr>
        <w:t>Signaling Protocols and Procedures for Citizens Broadband Radio Service (CBRS):</w:t>
      </w:r>
      <w:r>
        <w:rPr>
          <w:rFonts w:eastAsia="MS Mincho"/>
          <w:sz w:val="21"/>
          <w:szCs w:val="24"/>
          <w:lang w:val="en-US" w:eastAsia="ja-JP"/>
        </w:rPr>
        <w:t xml:space="preserve"> </w:t>
      </w:r>
      <w:r w:rsidRPr="007F3726">
        <w:rPr>
          <w:rFonts w:eastAsia="MS Mincho"/>
          <w:sz w:val="21"/>
          <w:szCs w:val="24"/>
          <w:lang w:val="en-US" w:eastAsia="ja-JP"/>
        </w:rPr>
        <w:t>Spectrum Access System (SAS) - Citizens Broadband Radio Service Device (CBSD) Interface Technical Specification</w:t>
      </w:r>
      <w:r>
        <w:rPr>
          <w:rFonts w:eastAsia="MS Mincho"/>
          <w:sz w:val="21"/>
          <w:szCs w:val="24"/>
          <w:lang w:val="en-US" w:eastAsia="ja-JP"/>
        </w:rPr>
        <w:t xml:space="preserve"> v1.1.0”, Wireless Innovation Forum, </w:t>
      </w:r>
      <w:r w:rsidRPr="007F3726">
        <w:rPr>
          <w:rFonts w:eastAsia="MS Mincho"/>
          <w:sz w:val="21"/>
          <w:szCs w:val="24"/>
          <w:lang w:val="en-US" w:eastAsia="ja-JP"/>
        </w:rPr>
        <w:t>18 July 2017</w:t>
      </w:r>
    </w:p>
    <w:p w:rsidR="00345924" w:rsidRPr="00345924" w:rsidRDefault="00345924">
      <w:pPr>
        <w:pStyle w:val="EX"/>
        <w:spacing w:after="60"/>
        <w:rPr>
          <w:ins w:id="764" w:author="Furuichi, Sho" w:date="2017-10-04T19:12:00Z"/>
          <w:rFonts w:eastAsia="MS Mincho"/>
          <w:sz w:val="21"/>
          <w:szCs w:val="21"/>
          <w:rPrChange w:id="765" w:author="Furuichi, Sho" w:date="2017-10-04T19:13:00Z">
            <w:rPr>
              <w:ins w:id="766" w:author="Furuichi, Sho" w:date="2017-10-04T19:12:00Z"/>
              <w:sz w:val="23"/>
              <w:szCs w:val="23"/>
            </w:rPr>
          </w:rPrChange>
        </w:rPr>
        <w:pPrChange w:id="767" w:author="Furuichi, Sho" w:date="2017-10-04T19:12:00Z">
          <w:pPr>
            <w:pStyle w:val="Default"/>
          </w:pPr>
        </w:pPrChange>
      </w:pPr>
      <w:ins w:id="768" w:author="Furuichi, Sho" w:date="2017-10-04T19:12:00Z">
        <w:r w:rsidRPr="00345924">
          <w:rPr>
            <w:rFonts w:eastAsia="MS Mincho"/>
            <w:sz w:val="21"/>
            <w:szCs w:val="21"/>
            <w:lang w:val="en-US" w:eastAsia="ja-JP"/>
            <w:rPrChange w:id="769" w:author="Furuichi, Sho" w:date="2017-10-04T19:13:00Z">
              <w:rPr>
                <w:rFonts w:eastAsia="MS Mincho"/>
                <w:sz w:val="21"/>
              </w:rPr>
            </w:rPrChange>
          </w:rPr>
          <w:t>[</w:t>
        </w:r>
      </w:ins>
      <w:ins w:id="770" w:author="Furuichi, Sho" w:date="2017-10-04T19:13:00Z">
        <w:r w:rsidRPr="00345924">
          <w:rPr>
            <w:rFonts w:eastAsia="MS Mincho"/>
            <w:sz w:val="21"/>
            <w:szCs w:val="21"/>
            <w:lang w:val="en-US" w:eastAsia="ja-JP"/>
            <w:rPrChange w:id="771" w:author="Furuichi, Sho" w:date="2017-10-04T19:13:00Z">
              <w:rPr>
                <w:rFonts w:eastAsia="MS Mincho"/>
                <w:sz w:val="21"/>
              </w:rPr>
            </w:rPrChange>
          </w:rPr>
          <w:t>n.</w:t>
        </w:r>
      </w:ins>
      <w:ins w:id="772" w:author="Furuichi, Sho" w:date="2017-10-04T19:12:00Z">
        <w:r w:rsidRPr="00345924">
          <w:rPr>
            <w:rFonts w:eastAsia="MS Mincho"/>
            <w:sz w:val="21"/>
            <w:szCs w:val="21"/>
            <w:lang w:val="en-US" w:eastAsia="ja-JP"/>
            <w:rPrChange w:id="773" w:author="Furuichi, Sho" w:date="2017-10-04T19:13:00Z">
              <w:rPr>
                <w:rFonts w:eastAsia="MS Mincho"/>
                <w:sz w:val="21"/>
              </w:rPr>
            </w:rPrChange>
          </w:rPr>
          <w:t>7]</w:t>
        </w:r>
        <w:r w:rsidRPr="00345924">
          <w:rPr>
            <w:rFonts w:eastAsia="MS Mincho"/>
            <w:sz w:val="21"/>
            <w:szCs w:val="21"/>
            <w:lang w:val="en-US" w:eastAsia="ja-JP"/>
            <w:rPrChange w:id="774" w:author="Furuichi, Sho" w:date="2017-10-04T19:13:00Z">
              <w:rPr>
                <w:rFonts w:eastAsia="MS Mincho"/>
                <w:sz w:val="21"/>
              </w:rPr>
            </w:rPrChange>
          </w:rPr>
          <w:tab/>
        </w:r>
        <w:r w:rsidRPr="009E2BF4">
          <w:rPr>
            <w:sz w:val="21"/>
            <w:szCs w:val="21"/>
            <w:rPrChange w:id="775" w:author="Furuichi, Sho" w:date="2017-10-04T19:28:00Z">
              <w:rPr>
                <w:color w:val="0000FF"/>
                <w:sz w:val="23"/>
                <w:szCs w:val="23"/>
              </w:rPr>
            </w:rPrChange>
          </w:rPr>
          <w:t>RFC-7515</w:t>
        </w:r>
        <w:r w:rsidRPr="00345924">
          <w:rPr>
            <w:sz w:val="21"/>
            <w:szCs w:val="21"/>
            <w:rPrChange w:id="776" w:author="Furuichi, Sho" w:date="2017-10-04T19:13:00Z">
              <w:rPr>
                <w:sz w:val="23"/>
                <w:szCs w:val="23"/>
              </w:rPr>
            </w:rPrChange>
          </w:rPr>
          <w:t xml:space="preserve">, JSON Web Signature (JWS), Jones, Bradley and Sakimura, May 2015. </w:t>
        </w:r>
      </w:ins>
    </w:p>
    <w:p w:rsidR="00345924" w:rsidRPr="00345924" w:rsidRDefault="00345924" w:rsidP="00345924">
      <w:pPr>
        <w:pStyle w:val="EX"/>
        <w:spacing w:after="60"/>
        <w:rPr>
          <w:rFonts w:eastAsia="MS Mincho"/>
          <w:sz w:val="21"/>
          <w:szCs w:val="21"/>
          <w:lang w:val="en-US" w:eastAsia="ja-JP"/>
        </w:rPr>
      </w:pPr>
      <w:ins w:id="777" w:author="Furuichi, Sho" w:date="2017-10-04T19:12:00Z">
        <w:r w:rsidRPr="00345924">
          <w:rPr>
            <w:sz w:val="21"/>
            <w:szCs w:val="21"/>
            <w:rPrChange w:id="778" w:author="Furuichi, Sho" w:date="2017-10-04T19:13:00Z">
              <w:rPr>
                <w:sz w:val="23"/>
                <w:szCs w:val="23"/>
              </w:rPr>
            </w:rPrChange>
          </w:rPr>
          <w:t>[</w:t>
        </w:r>
      </w:ins>
      <w:ins w:id="779" w:author="Furuichi, Sho" w:date="2017-10-04T19:13:00Z">
        <w:r w:rsidRPr="00345924">
          <w:rPr>
            <w:rFonts w:eastAsia="MS Mincho"/>
            <w:sz w:val="21"/>
            <w:szCs w:val="21"/>
            <w:lang w:val="en-US" w:eastAsia="ja-JP"/>
          </w:rPr>
          <w:t>n.</w:t>
        </w:r>
      </w:ins>
      <w:ins w:id="780" w:author="Furuichi, Sho" w:date="2017-10-04T19:12:00Z">
        <w:r w:rsidRPr="00345924">
          <w:rPr>
            <w:sz w:val="21"/>
            <w:szCs w:val="21"/>
            <w:rPrChange w:id="781" w:author="Furuichi, Sho" w:date="2017-10-04T19:13:00Z">
              <w:rPr>
                <w:sz w:val="23"/>
                <w:szCs w:val="23"/>
              </w:rPr>
            </w:rPrChange>
          </w:rPr>
          <w:t>8]</w:t>
        </w:r>
      </w:ins>
      <w:ins w:id="782" w:author="Furuichi, Sho" w:date="2017-10-04T19:13:00Z">
        <w:r w:rsidRPr="00345924">
          <w:rPr>
            <w:sz w:val="21"/>
            <w:szCs w:val="21"/>
            <w:rPrChange w:id="783" w:author="Furuichi, Sho" w:date="2017-10-04T19:13:00Z">
              <w:rPr>
                <w:sz w:val="23"/>
                <w:szCs w:val="23"/>
              </w:rPr>
            </w:rPrChange>
          </w:rPr>
          <w:tab/>
        </w:r>
      </w:ins>
      <w:ins w:id="784" w:author="Furuichi, Sho" w:date="2017-10-04T19:12:00Z">
        <w:r w:rsidRPr="009E2BF4">
          <w:rPr>
            <w:sz w:val="21"/>
            <w:szCs w:val="21"/>
            <w:rPrChange w:id="785" w:author="Furuichi, Sho" w:date="2017-10-04T19:28:00Z">
              <w:rPr>
                <w:color w:val="0000FF"/>
                <w:sz w:val="23"/>
                <w:szCs w:val="23"/>
              </w:rPr>
            </w:rPrChange>
          </w:rPr>
          <w:t>RFC-4648</w:t>
        </w:r>
        <w:r w:rsidRPr="00345924">
          <w:rPr>
            <w:sz w:val="21"/>
            <w:szCs w:val="21"/>
            <w:rPrChange w:id="786" w:author="Furuichi, Sho" w:date="2017-10-04T19:13:00Z">
              <w:rPr>
                <w:sz w:val="23"/>
                <w:szCs w:val="23"/>
              </w:rPr>
            </w:rPrChange>
          </w:rPr>
          <w:t>, The Base16, Base32, and Base64 Data Encodings, Josefsson, October 2006.</w:t>
        </w:r>
      </w:ins>
    </w:p>
    <w:p w:rsidR="00D64D39" w:rsidRPr="00E86E27" w:rsidRDefault="001E20FA">
      <w:pPr>
        <w:pStyle w:val="Titre2"/>
        <w:rPr>
          <w:rPrChange w:id="787" w:author="Furuichi, Sho" w:date="2017-10-04T20:09:00Z">
            <w:rPr>
              <w:rFonts w:eastAsiaTheme="minorEastAsia"/>
            </w:rPr>
          </w:rPrChange>
        </w:rPr>
        <w:pPrChange w:id="788" w:author="Furuichi, Sho" w:date="2017-10-04T20:18:00Z">
          <w:pPr>
            <w:pStyle w:val="Titre2"/>
            <w:numPr>
              <w:ilvl w:val="1"/>
              <w:numId w:val="7"/>
            </w:numPr>
            <w:spacing w:before="240" w:after="60"/>
            <w:ind w:left="1202" w:right="210" w:hanging="992"/>
          </w:pPr>
        </w:pPrChange>
      </w:pPr>
      <w:bookmarkStart w:id="789" w:name="_Toc494975849"/>
      <w:ins w:id="790" w:author="Furuichi, Sho" w:date="2017-10-04T19:53:00Z">
        <w:r w:rsidRPr="00E86E27">
          <w:t>2.2</w:t>
        </w:r>
        <w:r w:rsidRPr="00E86E27">
          <w:tab/>
        </w:r>
      </w:ins>
      <w:r w:rsidR="00D7129F" w:rsidRPr="00E86E27">
        <w:t xml:space="preserve">Informative </w:t>
      </w:r>
      <w:r w:rsidR="00D64D39" w:rsidRPr="00E86E27">
        <w:t>r</w:t>
      </w:r>
      <w:r w:rsidR="00D7129F" w:rsidRPr="00E86E27">
        <w:t>eferences</w:t>
      </w:r>
      <w:bookmarkEnd w:id="789"/>
    </w:p>
    <w:p w:rsidR="00D64D39" w:rsidRDefault="00FB6971" w:rsidP="00D64D39">
      <w:pPr>
        <w:rPr>
          <w:rFonts w:ascii="Times New Roman" w:hAnsi="Times New Roman"/>
        </w:rPr>
      </w:pPr>
      <w:r w:rsidRPr="00FB6971">
        <w:rPr>
          <w:rFonts w:ascii="Times New Roman" w:hAnsi="Times New Roman"/>
        </w:rPr>
        <w:t>The following referenced documents are not necessary for the application of the present document but may assist with regard to a particular subject area.</w:t>
      </w:r>
    </w:p>
    <w:p w:rsidR="00FB6971" w:rsidRPr="00FB6971" w:rsidRDefault="001079BB" w:rsidP="00D64D39">
      <w:pPr>
        <w:rPr>
          <w:rFonts w:ascii="Times New Roman" w:hAnsi="Times New Roman"/>
          <w:i/>
        </w:rPr>
      </w:pPr>
      <w:ins w:id="791" w:author="Furuichi, Sho" w:date="2017-10-04T20:06:00Z">
        <w:r>
          <w:rPr>
            <w:rFonts w:ascii="Times New Roman" w:hAnsi="Times New Roman" w:hint="eastAsia"/>
            <w:i/>
            <w:color w:val="FF0000"/>
            <w:highlight w:val="yellow"/>
          </w:rPr>
          <w:t>Editor</w:t>
        </w:r>
        <w:r>
          <w:rPr>
            <w:rFonts w:ascii="Times New Roman" w:hAnsi="Times New Roman"/>
            <w:i/>
            <w:color w:val="FF0000"/>
            <w:highlight w:val="yellow"/>
          </w:rPr>
          <w:t>’</w:t>
        </w:r>
        <w:r>
          <w:rPr>
            <w:rFonts w:ascii="Times New Roman" w:hAnsi="Times New Roman" w:hint="eastAsia"/>
            <w:i/>
            <w:color w:val="FF0000"/>
            <w:highlight w:val="yellow"/>
          </w:rPr>
          <w:t xml:space="preserve">s </w:t>
        </w:r>
      </w:ins>
      <w:r w:rsidR="00FB6971" w:rsidRPr="00FB6971">
        <w:rPr>
          <w:rFonts w:ascii="Times New Roman" w:hAnsi="Times New Roman"/>
          <w:i/>
          <w:color w:val="FF0000"/>
          <w:highlight w:val="yellow"/>
        </w:rPr>
        <w:t>Note: Not applica</w:t>
      </w:r>
      <w:r w:rsidR="00FB6971" w:rsidRPr="003C755E">
        <w:rPr>
          <w:rFonts w:ascii="Times New Roman" w:hAnsi="Times New Roman"/>
          <w:i/>
          <w:color w:val="FF0000"/>
          <w:highlight w:val="yellow"/>
        </w:rPr>
        <w:t>ble</w:t>
      </w:r>
      <w:r w:rsidR="006009E1" w:rsidRPr="00BC3D3D">
        <w:rPr>
          <w:rFonts w:ascii="Times New Roman" w:hAnsi="Times New Roman"/>
          <w:i/>
          <w:color w:val="FF0000"/>
          <w:highlight w:val="yellow"/>
        </w:rPr>
        <w:t xml:space="preserve"> for now</w:t>
      </w:r>
    </w:p>
    <w:p w:rsidR="00D64D39" w:rsidRDefault="00543F42">
      <w:pPr>
        <w:pStyle w:val="Titre1"/>
        <w:rPr>
          <w:rFonts w:eastAsiaTheme="minorEastAsia"/>
        </w:rPr>
        <w:pPrChange w:id="792" w:author="Furuichi, Sho" w:date="2017-10-04T19:18:00Z">
          <w:pPr>
            <w:pStyle w:val="Titre1"/>
            <w:spacing w:before="240" w:after="60"/>
          </w:pPr>
        </w:pPrChange>
      </w:pPr>
      <w:bookmarkStart w:id="793" w:name="_Toc494975850"/>
      <w:ins w:id="794" w:author="Furuichi, Sho" w:date="2017-10-04T19:49:00Z">
        <w:r>
          <w:rPr>
            <w:rFonts w:eastAsiaTheme="minorEastAsia"/>
          </w:rPr>
          <w:t>3.</w:t>
        </w:r>
        <w:r>
          <w:rPr>
            <w:rFonts w:eastAsiaTheme="minorEastAsia"/>
          </w:rPr>
          <w:tab/>
        </w:r>
      </w:ins>
      <w:r w:rsidR="00D64D39">
        <w:rPr>
          <w:rFonts w:eastAsiaTheme="minorEastAsia"/>
        </w:rPr>
        <w:t xml:space="preserve">Definitions and </w:t>
      </w:r>
      <w:r w:rsidR="00D64D39" w:rsidRPr="00D64D39">
        <w:rPr>
          <w:rFonts w:eastAsiaTheme="minorEastAsia"/>
        </w:rPr>
        <w:t>abbreviations</w:t>
      </w:r>
      <w:bookmarkEnd w:id="793"/>
    </w:p>
    <w:p w:rsidR="00D64D39" w:rsidRPr="00E86E27" w:rsidRDefault="008E52D5">
      <w:pPr>
        <w:pStyle w:val="Titre2"/>
        <w:pPrChange w:id="795" w:author="Furuichi, Sho" w:date="2017-10-04T20:18:00Z">
          <w:pPr>
            <w:pStyle w:val="Titre2"/>
            <w:ind w:left="210" w:right="210"/>
          </w:pPr>
        </w:pPrChange>
      </w:pPr>
      <w:bookmarkStart w:id="796" w:name="_Toc494975851"/>
      <w:r w:rsidRPr="00E86E27">
        <w:rPr>
          <w:rPrChange w:id="797" w:author="Furuichi, Sho" w:date="2017-10-04T20:09:00Z">
            <w:rPr>
              <w:rFonts w:eastAsiaTheme="minorEastAsia"/>
            </w:rPr>
          </w:rPrChange>
        </w:rPr>
        <w:t>3.1</w:t>
      </w:r>
      <w:r w:rsidRPr="00E86E27">
        <w:rPr>
          <w:rPrChange w:id="798" w:author="Furuichi, Sho" w:date="2017-10-04T20:09:00Z">
            <w:rPr>
              <w:rFonts w:eastAsiaTheme="minorEastAsia"/>
            </w:rPr>
          </w:rPrChange>
        </w:rPr>
        <w:tab/>
      </w:r>
      <w:r w:rsidR="00D64D39" w:rsidRPr="00E86E27">
        <w:t>Definitions</w:t>
      </w:r>
      <w:bookmarkEnd w:id="796"/>
    </w:p>
    <w:p w:rsidR="00FB6971" w:rsidRPr="00FB6971" w:rsidRDefault="00FB69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240" w:after="60"/>
        <w:rPr>
          <w:rFonts w:ascii="Times New Roman" w:hAnsi="Times New Roman"/>
          <w:szCs w:val="24"/>
        </w:rPr>
        <w:pPrChange w:id="799" w:author="Furuichi, Sho" w:date="2017-10-04T19:47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</w:tabs>
            <w:spacing w:before="60" w:after="60"/>
          </w:pPr>
        </w:pPrChange>
      </w:pPr>
      <w:r w:rsidRPr="00FB6971">
        <w:rPr>
          <w:rFonts w:ascii="Times New Roman" w:hAnsi="Times New Roman"/>
          <w:b/>
          <w:szCs w:val="24"/>
        </w:rPr>
        <w:t>Citizens Broadband Radio Service (CBRS):</w:t>
      </w:r>
      <w:r w:rsidRPr="00FB6971">
        <w:rPr>
          <w:rFonts w:ascii="Times New Roman" w:hAnsi="Times New Roman"/>
          <w:szCs w:val="24"/>
        </w:rPr>
        <w:t xml:space="preserve"> Wireless operations authorized by the U.S. Federal Communications Commission (FCC) in the 3,550-3,700 MHz frequency band. The CBRS includes </w:t>
      </w:r>
      <w:r w:rsidRPr="00FB6971">
        <w:rPr>
          <w:rFonts w:ascii="Times New Roman" w:hAnsi="Times New Roman"/>
          <w:szCs w:val="24"/>
        </w:rPr>
        <w:lastRenderedPageBreak/>
        <w:t>Priority Access and General Authorized Access tiers of service.</w:t>
      </w:r>
    </w:p>
    <w:p w:rsidR="00FB6971" w:rsidRPr="00FB6971" w:rsidRDefault="00FB6971" w:rsidP="00F67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  <w:szCs w:val="24"/>
        </w:rPr>
      </w:pPr>
      <w:r w:rsidRPr="00FB6971">
        <w:rPr>
          <w:rFonts w:ascii="Times New Roman" w:hAnsi="Times New Roman"/>
          <w:b/>
          <w:szCs w:val="24"/>
        </w:rPr>
        <w:t xml:space="preserve">Environmental Sensing Capability (ESC): </w:t>
      </w:r>
      <w:r w:rsidRPr="00FB6971">
        <w:rPr>
          <w:rFonts w:ascii="Times New Roman" w:hAnsi="Times New Roman"/>
          <w:szCs w:val="24"/>
        </w:rPr>
        <w:t>A system that detects and communicates the presence of a signal from an Incumbent User to an SAS to facilitate shared spectrum access consistent with 47 C.F.R. Part 96.</w:t>
      </w:r>
    </w:p>
    <w:p w:rsidR="00FB6971" w:rsidRPr="00FB6971" w:rsidRDefault="00FB6971" w:rsidP="00F67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  <w:szCs w:val="24"/>
        </w:rPr>
      </w:pPr>
      <w:r w:rsidRPr="00FB6971">
        <w:rPr>
          <w:rFonts w:ascii="Times New Roman" w:hAnsi="Times New Roman"/>
          <w:b/>
          <w:szCs w:val="24"/>
        </w:rPr>
        <w:t>ESC Operator</w:t>
      </w:r>
      <w:r w:rsidRPr="00FB6971">
        <w:rPr>
          <w:rFonts w:ascii="Times New Roman" w:hAnsi="Times New Roman"/>
          <w:szCs w:val="24"/>
        </w:rPr>
        <w:t xml:space="preserve">: A </w:t>
      </w:r>
      <w:r w:rsidR="003F5432">
        <w:rPr>
          <w:rFonts w:ascii="Times New Roman" w:hAnsi="Times New Roman"/>
          <w:szCs w:val="24"/>
        </w:rPr>
        <w:t>legal entity</w:t>
      </w:r>
      <w:r w:rsidRPr="00FB6971">
        <w:rPr>
          <w:rFonts w:ascii="Times New Roman" w:hAnsi="Times New Roman"/>
          <w:szCs w:val="24"/>
        </w:rPr>
        <w:t xml:space="preserve"> </w:t>
      </w:r>
      <w:r w:rsidR="00243699">
        <w:rPr>
          <w:rFonts w:ascii="Times New Roman" w:hAnsi="Times New Roman"/>
          <w:szCs w:val="24"/>
        </w:rPr>
        <w:t xml:space="preserve">that </w:t>
      </w:r>
      <w:r w:rsidRPr="00FB6971">
        <w:rPr>
          <w:rFonts w:ascii="Times New Roman" w:hAnsi="Times New Roman"/>
          <w:szCs w:val="24"/>
        </w:rPr>
        <w:t>the FCC has authorized to operate an ESC.</w:t>
      </w:r>
    </w:p>
    <w:p w:rsidR="00FB6971" w:rsidRPr="00FB6971" w:rsidRDefault="00FB6971" w:rsidP="00F67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  <w:szCs w:val="24"/>
        </w:rPr>
      </w:pPr>
      <w:r w:rsidRPr="00FB6971">
        <w:rPr>
          <w:rFonts w:ascii="Times New Roman" w:hAnsi="Times New Roman"/>
          <w:b/>
          <w:szCs w:val="24"/>
        </w:rPr>
        <w:t>Incumbent User:</w:t>
      </w:r>
      <w:r w:rsidRPr="00FB6971">
        <w:rPr>
          <w:rFonts w:ascii="Times New Roman" w:hAnsi="Times New Roman"/>
          <w:szCs w:val="24"/>
        </w:rPr>
        <w:t xml:space="preserve"> A federal entity authorized to operate on a primary basis in accordance with the table of frequency allocations, a fixed satellite service operator, or a Grandfathered Wireless Broadband Licensee authorized to operate on a primary basis on frequencies designated in section 96.11.</w:t>
      </w:r>
    </w:p>
    <w:p w:rsidR="00FB6971" w:rsidRPr="00FB6971" w:rsidRDefault="00FB6971" w:rsidP="00F674FF">
      <w:pPr>
        <w:tabs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</w:rPr>
      </w:pPr>
      <w:r w:rsidRPr="00FB6971">
        <w:rPr>
          <w:rFonts w:ascii="Times New Roman" w:hAnsi="Times New Roman"/>
          <w:b/>
        </w:rPr>
        <w:t>Protection</w:t>
      </w:r>
      <w:r w:rsidRPr="00FB6971">
        <w:rPr>
          <w:rFonts w:ascii="Times New Roman" w:hAnsi="Times New Roman"/>
        </w:rPr>
        <w:t>: To avoid harmful interference from lower-tier user(s) to the upper tier user(s).</w:t>
      </w:r>
    </w:p>
    <w:p w:rsidR="00FB6971" w:rsidRPr="00FB6971" w:rsidRDefault="00FB6971" w:rsidP="00F674FF">
      <w:pPr>
        <w:tabs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</w:rPr>
      </w:pPr>
      <w:r w:rsidRPr="00FB6971">
        <w:rPr>
          <w:rFonts w:ascii="Times New Roman" w:hAnsi="Times New Roman"/>
          <w:b/>
        </w:rPr>
        <w:t>SAS Administrator</w:t>
      </w:r>
      <w:r w:rsidRPr="00FB6971">
        <w:rPr>
          <w:rFonts w:ascii="Times New Roman" w:hAnsi="Times New Roman"/>
        </w:rPr>
        <w:t xml:space="preserve">: A </w:t>
      </w:r>
      <w:r w:rsidR="003F5432">
        <w:rPr>
          <w:rFonts w:ascii="Times New Roman" w:hAnsi="Times New Roman"/>
        </w:rPr>
        <w:t>legal entity</w:t>
      </w:r>
      <w:r w:rsidRPr="00FB6971">
        <w:rPr>
          <w:rFonts w:ascii="Times New Roman" w:hAnsi="Times New Roman"/>
        </w:rPr>
        <w:t xml:space="preserve"> that the FCC has authorized to administer the operation of a SAS.</w:t>
      </w:r>
    </w:p>
    <w:p w:rsidR="00D64D39" w:rsidRPr="00FB6971" w:rsidRDefault="00FB6971" w:rsidP="00F674FF">
      <w:pPr>
        <w:tabs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60" w:after="60"/>
        <w:rPr>
          <w:rFonts w:ascii="Times New Roman" w:hAnsi="Times New Roman"/>
        </w:rPr>
      </w:pPr>
      <w:r w:rsidRPr="00FB6971">
        <w:rPr>
          <w:rFonts w:ascii="Times New Roman" w:hAnsi="Times New Roman"/>
          <w:b/>
        </w:rPr>
        <w:t xml:space="preserve">Spectrum Access System (SAS): </w:t>
      </w:r>
      <w:r w:rsidRPr="00FB6971">
        <w:rPr>
          <w:rFonts w:ascii="Times New Roman" w:hAnsi="Times New Roman"/>
        </w:rPr>
        <w:t>A system that authorizes and manages the use of spectrum for the CBRS in accordance with subpart F of 47 C.F.R</w:t>
      </w:r>
      <w:r w:rsidRPr="00FB6971">
        <w:rPr>
          <w:rFonts w:ascii="Times New Roman" w:hAnsi="Times New Roman" w:hint="eastAsia"/>
        </w:rPr>
        <w:t>.</w:t>
      </w:r>
      <w:r w:rsidRPr="00FB6971">
        <w:rPr>
          <w:rFonts w:ascii="Times New Roman" w:hAnsi="Times New Roman"/>
        </w:rPr>
        <w:t xml:space="preserve"> Part 96.</w:t>
      </w:r>
    </w:p>
    <w:p w:rsidR="00D64D39" w:rsidRPr="00E86E27" w:rsidRDefault="00D64D39">
      <w:pPr>
        <w:pStyle w:val="Titre2"/>
        <w:rPr>
          <w:rPrChange w:id="800" w:author="Furuichi, Sho" w:date="2017-10-04T20:09:00Z">
            <w:rPr>
              <w:rFonts w:eastAsiaTheme="minorEastAsia"/>
            </w:rPr>
          </w:rPrChange>
        </w:rPr>
        <w:pPrChange w:id="801" w:author="Furuichi, Sho" w:date="2017-10-04T20:18:00Z">
          <w:pPr>
            <w:pStyle w:val="Titre2"/>
            <w:spacing w:before="240" w:after="240"/>
            <w:ind w:left="210" w:right="210"/>
          </w:pPr>
        </w:pPrChange>
      </w:pPr>
      <w:bookmarkStart w:id="802" w:name="_Toc494975852"/>
      <w:r w:rsidRPr="00E86E27">
        <w:rPr>
          <w:rPrChange w:id="803" w:author="Furuichi, Sho" w:date="2017-10-04T20:09:00Z">
            <w:rPr>
              <w:rFonts w:eastAsiaTheme="minorEastAsia"/>
            </w:rPr>
          </w:rPrChange>
        </w:rPr>
        <w:t>3.2</w:t>
      </w:r>
      <w:r w:rsidRPr="00E86E27">
        <w:rPr>
          <w:rPrChange w:id="804" w:author="Furuichi, Sho" w:date="2017-10-04T20:09:00Z">
            <w:rPr>
              <w:rFonts w:eastAsiaTheme="minorEastAsia"/>
            </w:rPr>
          </w:rPrChange>
        </w:rPr>
        <w:tab/>
        <w:t>Abbreviations</w:t>
      </w:r>
      <w:bookmarkEnd w:id="802"/>
    </w:p>
    <w:p w:rsidR="00D64D39" w:rsidRPr="00F674FF" w:rsidRDefault="00D64D39" w:rsidP="00D64D39">
      <w:pPr>
        <w:rPr>
          <w:rFonts w:ascii="Times New Roman" w:hAnsi="Times New Roman"/>
          <w:szCs w:val="24"/>
        </w:rPr>
      </w:pPr>
      <w:r w:rsidRPr="00F674FF">
        <w:rPr>
          <w:rFonts w:ascii="Times New Roman" w:hAnsi="Times New Roman"/>
          <w:szCs w:val="24"/>
        </w:rPr>
        <w:t>For the purposes of the present document, the following abbreviations apply:</w:t>
      </w:r>
    </w:p>
    <w:p w:rsidR="00D64D39" w:rsidRPr="00F674FF" w:rsidRDefault="00D64D39" w:rsidP="00D64D39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 w:hint="eastAsia"/>
          <w:sz w:val="21"/>
          <w:szCs w:val="24"/>
          <w:lang w:eastAsia="ja-JP"/>
        </w:rPr>
        <w:t>API</w:t>
      </w:r>
      <w:r w:rsidRPr="00F674FF">
        <w:rPr>
          <w:rFonts w:eastAsia="MS Mincho" w:hint="eastAsia"/>
          <w:sz w:val="21"/>
          <w:szCs w:val="24"/>
          <w:lang w:eastAsia="ja-JP"/>
        </w:rPr>
        <w:tab/>
      </w:r>
      <w:r w:rsidRPr="00F674FF">
        <w:rPr>
          <w:rFonts w:eastAsia="MS Mincho"/>
          <w:sz w:val="21"/>
          <w:szCs w:val="24"/>
          <w:lang w:eastAsia="ja-JP"/>
        </w:rPr>
        <w:t>Application Programming Interface</w:t>
      </w:r>
    </w:p>
    <w:p w:rsidR="00D64D39" w:rsidRPr="00F674FF" w:rsidRDefault="00D64D39" w:rsidP="00FB6971">
      <w:pPr>
        <w:pStyle w:val="EW"/>
        <w:spacing w:line="14" w:lineRule="auto"/>
        <w:rPr>
          <w:rFonts w:eastAsia="MS Mincho"/>
          <w:sz w:val="21"/>
          <w:szCs w:val="24"/>
        </w:rPr>
      </w:pPr>
      <w:r w:rsidRPr="00F674FF">
        <w:rPr>
          <w:rFonts w:eastAsia="MS Mincho"/>
          <w:sz w:val="21"/>
          <w:szCs w:val="24"/>
        </w:rPr>
        <w:t>C</w:t>
      </w:r>
      <w:r w:rsidRPr="00F674FF">
        <w:rPr>
          <w:rFonts w:eastAsia="MS Mincho"/>
          <w:sz w:val="21"/>
          <w:szCs w:val="24"/>
          <w:lang w:eastAsia="ja-JP"/>
        </w:rPr>
        <w:t>BRS</w:t>
      </w:r>
      <w:r w:rsidRPr="00F674FF">
        <w:rPr>
          <w:rFonts w:eastAsia="MS Mincho"/>
          <w:sz w:val="21"/>
          <w:szCs w:val="24"/>
        </w:rPr>
        <w:tab/>
        <w:t>Citizen</w:t>
      </w:r>
      <w:r w:rsidRPr="00F674FF">
        <w:rPr>
          <w:rFonts w:eastAsia="MS Mincho"/>
          <w:sz w:val="21"/>
          <w:szCs w:val="24"/>
          <w:lang w:eastAsia="ja-JP"/>
        </w:rPr>
        <w:t>s</w:t>
      </w:r>
      <w:r w:rsidRPr="00F674FF">
        <w:rPr>
          <w:rFonts w:eastAsia="MS Mincho"/>
          <w:sz w:val="21"/>
          <w:szCs w:val="24"/>
        </w:rPr>
        <w:t xml:space="preserve"> Broadband Radio Service</w:t>
      </w:r>
    </w:p>
    <w:p w:rsidR="00FB6971" w:rsidRPr="00F674FF" w:rsidRDefault="00FB6971" w:rsidP="00FB6971">
      <w:pPr>
        <w:pStyle w:val="EW"/>
        <w:spacing w:line="14" w:lineRule="auto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</w:rPr>
        <w:t>DPA</w:t>
      </w:r>
      <w:r w:rsidRPr="00F674FF">
        <w:rPr>
          <w:rFonts w:eastAsia="MS Mincho"/>
          <w:sz w:val="21"/>
          <w:szCs w:val="24"/>
        </w:rPr>
        <w:tab/>
        <w:t>Dynamic Protection Area</w:t>
      </w:r>
    </w:p>
    <w:p w:rsidR="00D64D39" w:rsidRPr="00F674FF" w:rsidRDefault="00D64D39" w:rsidP="00D64D39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EIRP</w:t>
      </w:r>
      <w:r w:rsidRPr="00F674FF">
        <w:rPr>
          <w:rFonts w:eastAsia="MS Mincho"/>
          <w:sz w:val="21"/>
          <w:szCs w:val="24"/>
          <w:lang w:eastAsia="ja-JP"/>
        </w:rPr>
        <w:tab/>
        <w:t>Effective Isotropic Radiated Power</w:t>
      </w:r>
    </w:p>
    <w:p w:rsidR="00D64D39" w:rsidRPr="00F674FF" w:rsidRDefault="00D64D39" w:rsidP="00D64D39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ESC</w:t>
      </w:r>
      <w:r w:rsidRPr="00F674FF">
        <w:rPr>
          <w:rFonts w:eastAsia="MS Mincho"/>
          <w:sz w:val="21"/>
          <w:szCs w:val="24"/>
          <w:lang w:eastAsia="ja-JP"/>
        </w:rPr>
        <w:tab/>
        <w:t>Environment Sensing Capability</w:t>
      </w:r>
    </w:p>
    <w:p w:rsidR="00D64D39" w:rsidRPr="00F674FF" w:rsidRDefault="00D64D39" w:rsidP="00D64D39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FFS</w:t>
      </w:r>
      <w:r w:rsidRPr="00F674FF">
        <w:rPr>
          <w:rFonts w:eastAsia="MS Mincho"/>
          <w:sz w:val="21"/>
          <w:szCs w:val="24"/>
          <w:lang w:eastAsia="ja-JP"/>
        </w:rPr>
        <w:tab/>
        <w:t>For Further Study</w:t>
      </w:r>
    </w:p>
    <w:p w:rsidR="00D64D39" w:rsidRDefault="00D64D39" w:rsidP="00FB6971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FCC</w:t>
      </w:r>
      <w:r w:rsidRPr="00F674FF">
        <w:rPr>
          <w:rFonts w:eastAsia="MS Mincho"/>
          <w:sz w:val="21"/>
          <w:szCs w:val="24"/>
          <w:lang w:eastAsia="ja-JP"/>
        </w:rPr>
        <w:tab/>
        <w:t>Federal Communications Commission</w:t>
      </w:r>
    </w:p>
    <w:p w:rsidR="00016C60" w:rsidRDefault="00016C60" w:rsidP="00FB6971">
      <w:pPr>
        <w:pStyle w:val="EW"/>
        <w:rPr>
          <w:rFonts w:eastAsia="MS Mincho"/>
          <w:sz w:val="21"/>
          <w:szCs w:val="24"/>
          <w:lang w:eastAsia="ja-JP"/>
        </w:rPr>
      </w:pPr>
      <w:r w:rsidRPr="00016C60">
        <w:rPr>
          <w:rFonts w:eastAsia="MS Mincho"/>
          <w:sz w:val="21"/>
          <w:szCs w:val="24"/>
          <w:lang w:eastAsia="ja-JP"/>
        </w:rPr>
        <w:t>JSON</w:t>
      </w:r>
      <w:r>
        <w:rPr>
          <w:rFonts w:eastAsia="MS Mincho"/>
          <w:sz w:val="21"/>
          <w:szCs w:val="24"/>
          <w:lang w:eastAsia="ja-JP"/>
        </w:rPr>
        <w:tab/>
        <w:t>JavaScript Object Notation</w:t>
      </w:r>
    </w:p>
    <w:p w:rsidR="003F5432" w:rsidRDefault="003F5432" w:rsidP="00FB6971">
      <w:pPr>
        <w:pStyle w:val="EW"/>
        <w:rPr>
          <w:rFonts w:eastAsia="MS Mincho"/>
          <w:sz w:val="21"/>
          <w:szCs w:val="24"/>
          <w:lang w:eastAsia="ja-JP"/>
        </w:rPr>
      </w:pPr>
      <w:r>
        <w:rPr>
          <w:rFonts w:eastAsia="MS Mincho"/>
          <w:sz w:val="21"/>
          <w:szCs w:val="24"/>
          <w:lang w:eastAsia="ja-JP"/>
        </w:rPr>
        <w:t>HTTP</w:t>
      </w:r>
      <w:r>
        <w:rPr>
          <w:rFonts w:eastAsia="MS Mincho"/>
          <w:sz w:val="21"/>
          <w:szCs w:val="24"/>
          <w:lang w:eastAsia="ja-JP"/>
        </w:rPr>
        <w:tab/>
        <w:t>Hyper Text Transfer Protocol</w:t>
      </w:r>
    </w:p>
    <w:p w:rsidR="00D42B80" w:rsidRPr="00F674FF" w:rsidRDefault="00D42B80" w:rsidP="00FB6971">
      <w:pPr>
        <w:pStyle w:val="EW"/>
        <w:rPr>
          <w:rFonts w:eastAsia="MS Mincho"/>
          <w:sz w:val="21"/>
          <w:szCs w:val="24"/>
          <w:lang w:eastAsia="ja-JP"/>
        </w:rPr>
      </w:pPr>
      <w:r>
        <w:rPr>
          <w:rFonts w:eastAsia="MS Mincho"/>
          <w:sz w:val="21"/>
          <w:szCs w:val="24"/>
          <w:lang w:eastAsia="ja-JP"/>
        </w:rPr>
        <w:t>HTTPS</w:t>
      </w:r>
      <w:r>
        <w:rPr>
          <w:rFonts w:eastAsia="MS Mincho"/>
          <w:sz w:val="21"/>
          <w:szCs w:val="24"/>
          <w:lang w:eastAsia="ja-JP"/>
        </w:rPr>
        <w:tab/>
        <w:t>H</w:t>
      </w:r>
      <w:r w:rsidR="003F5432">
        <w:rPr>
          <w:rFonts w:eastAsia="MS Mincho"/>
          <w:sz w:val="21"/>
          <w:szCs w:val="24"/>
          <w:lang w:eastAsia="ja-JP"/>
        </w:rPr>
        <w:t>TTP</w:t>
      </w:r>
      <w:r>
        <w:rPr>
          <w:rFonts w:eastAsia="MS Mincho"/>
          <w:sz w:val="21"/>
          <w:szCs w:val="24"/>
          <w:lang w:eastAsia="ja-JP"/>
        </w:rPr>
        <w:t xml:space="preserve"> plus TLS protocol</w:t>
      </w:r>
    </w:p>
    <w:p w:rsidR="00D64D39" w:rsidRPr="00F674FF" w:rsidRDefault="00D64D39" w:rsidP="00FB6971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</w:rPr>
        <w:t>RAT</w:t>
      </w:r>
      <w:r w:rsidRPr="00F674FF">
        <w:rPr>
          <w:rFonts w:eastAsia="MS Mincho"/>
          <w:sz w:val="21"/>
          <w:szCs w:val="24"/>
        </w:rPr>
        <w:tab/>
        <w:t>Radio Access Technology</w:t>
      </w:r>
    </w:p>
    <w:p w:rsidR="00D64D39" w:rsidRDefault="00D64D39" w:rsidP="00FB6971">
      <w:pPr>
        <w:pStyle w:val="EW"/>
        <w:rPr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SAS</w:t>
      </w:r>
      <w:r w:rsidRPr="00F674FF">
        <w:rPr>
          <w:rFonts w:eastAsia="MS Mincho"/>
          <w:sz w:val="21"/>
          <w:szCs w:val="24"/>
          <w:lang w:eastAsia="ja-JP"/>
        </w:rPr>
        <w:tab/>
        <w:t>Spectrum Access System</w:t>
      </w:r>
    </w:p>
    <w:p w:rsidR="00D42B80" w:rsidRDefault="00D42B80" w:rsidP="00FB6971">
      <w:pPr>
        <w:pStyle w:val="EW"/>
        <w:rPr>
          <w:rFonts w:eastAsia="MS Mincho"/>
          <w:sz w:val="21"/>
          <w:szCs w:val="24"/>
          <w:lang w:eastAsia="ja-JP"/>
        </w:rPr>
      </w:pPr>
      <w:r>
        <w:rPr>
          <w:rFonts w:eastAsia="MS Mincho"/>
          <w:sz w:val="21"/>
          <w:szCs w:val="24"/>
          <w:lang w:eastAsia="ja-JP"/>
        </w:rPr>
        <w:t>TLS</w:t>
      </w:r>
      <w:r>
        <w:rPr>
          <w:rFonts w:eastAsia="MS Mincho"/>
          <w:sz w:val="21"/>
          <w:szCs w:val="24"/>
          <w:lang w:eastAsia="ja-JP"/>
        </w:rPr>
        <w:tab/>
        <w:t>Transfer Layer Security</w:t>
      </w:r>
    </w:p>
    <w:p w:rsidR="003F5432" w:rsidRPr="00F674FF" w:rsidRDefault="003F5432" w:rsidP="00FB6971">
      <w:pPr>
        <w:pStyle w:val="EW"/>
        <w:rPr>
          <w:rFonts w:eastAsia="MS Mincho"/>
          <w:sz w:val="21"/>
          <w:szCs w:val="24"/>
          <w:lang w:eastAsia="ja-JP"/>
        </w:rPr>
      </w:pPr>
      <w:r>
        <w:rPr>
          <w:rFonts w:eastAsia="MS Mincho"/>
          <w:sz w:val="21"/>
          <w:szCs w:val="24"/>
          <w:lang w:eastAsia="ja-JP"/>
        </w:rPr>
        <w:t>URL</w:t>
      </w:r>
      <w:r>
        <w:rPr>
          <w:rFonts w:eastAsia="MS Mincho"/>
          <w:sz w:val="21"/>
          <w:szCs w:val="24"/>
          <w:lang w:eastAsia="ja-JP"/>
        </w:rPr>
        <w:tab/>
      </w:r>
      <w:r w:rsidRPr="003F5432">
        <w:rPr>
          <w:rFonts w:eastAsia="MS Mincho"/>
          <w:sz w:val="21"/>
          <w:szCs w:val="24"/>
          <w:lang w:eastAsia="ja-JP"/>
        </w:rPr>
        <w:t>Uniform Resource Locator</w:t>
      </w:r>
    </w:p>
    <w:p w:rsidR="00D64D39" w:rsidRDefault="00D64D39" w:rsidP="00F674FF">
      <w:pPr>
        <w:pStyle w:val="EW"/>
        <w:rPr>
          <w:ins w:id="805" w:author="Furuichi, Sho" w:date="2017-10-04T19:19:00Z"/>
          <w:rFonts w:eastAsia="MS Mincho"/>
          <w:sz w:val="21"/>
          <w:szCs w:val="24"/>
          <w:lang w:eastAsia="ja-JP"/>
        </w:rPr>
      </w:pPr>
      <w:r w:rsidRPr="00F674FF">
        <w:rPr>
          <w:rFonts w:eastAsia="MS Mincho"/>
          <w:sz w:val="21"/>
          <w:szCs w:val="24"/>
          <w:lang w:eastAsia="ja-JP"/>
        </w:rPr>
        <w:t>WInnF</w:t>
      </w:r>
      <w:r w:rsidR="00FB6971" w:rsidRPr="00F674FF">
        <w:rPr>
          <w:rFonts w:eastAsia="MS Mincho"/>
          <w:sz w:val="21"/>
          <w:szCs w:val="24"/>
          <w:lang w:eastAsia="ja-JP"/>
        </w:rPr>
        <w:t>orum</w:t>
      </w:r>
      <w:r w:rsidR="00F674FF" w:rsidRPr="00F674FF">
        <w:rPr>
          <w:rFonts w:eastAsia="MS Mincho"/>
          <w:sz w:val="21"/>
          <w:szCs w:val="24"/>
          <w:lang w:eastAsia="ja-JP"/>
        </w:rPr>
        <w:tab/>
        <w:t>Wireless Innovation Forum</w:t>
      </w:r>
    </w:p>
    <w:p w:rsidR="00F63544" w:rsidRPr="00F63544" w:rsidRDefault="00F63544">
      <w:pPr>
        <w:pPrChange w:id="806" w:author="Furuichi, Sho" w:date="2017-10-04T19:19:00Z">
          <w:pPr>
            <w:pStyle w:val="EW"/>
          </w:pPr>
        </w:pPrChange>
      </w:pPr>
    </w:p>
    <w:p w:rsidR="00B271DB" w:rsidRDefault="00543F42">
      <w:pPr>
        <w:pStyle w:val="Titre1"/>
        <w:rPr>
          <w:ins w:id="807" w:author="Furuichi, Sho" w:date="2017-09-26T00:35:00Z"/>
          <w:rFonts w:eastAsiaTheme="minorEastAsia"/>
          <w:lang w:val="en-GB"/>
        </w:rPr>
        <w:pPrChange w:id="808" w:author="Furuichi, Sho" w:date="2017-10-04T19:19:00Z">
          <w:pPr>
            <w:pStyle w:val="Titre1"/>
            <w:spacing w:before="240" w:after="60"/>
          </w:pPr>
        </w:pPrChange>
      </w:pPr>
      <w:bookmarkStart w:id="809" w:name="_Toc494975853"/>
      <w:ins w:id="810" w:author="Furuichi, Sho" w:date="2017-10-04T19:49:00Z">
        <w:r>
          <w:rPr>
            <w:rFonts w:eastAsiaTheme="minorEastAsia"/>
            <w:lang w:val="en-GB"/>
          </w:rPr>
          <w:t>4.</w:t>
        </w:r>
        <w:r>
          <w:rPr>
            <w:rFonts w:eastAsiaTheme="minorEastAsia"/>
            <w:lang w:val="en-GB"/>
          </w:rPr>
          <w:tab/>
        </w:r>
      </w:ins>
      <w:ins w:id="811" w:author="Furuichi, Sho" w:date="2017-09-26T00:35:00Z">
        <w:r w:rsidR="008F5C7E">
          <w:rPr>
            <w:rFonts w:eastAsiaTheme="minorEastAsia" w:hint="eastAsia"/>
            <w:lang w:val="en-GB"/>
          </w:rPr>
          <w:t>Prerequisite</w:t>
        </w:r>
      </w:ins>
      <w:ins w:id="812" w:author="Furuichi, Sho" w:date="2017-09-26T00:41:00Z">
        <w:r w:rsidR="008F5C7E">
          <w:rPr>
            <w:rFonts w:eastAsiaTheme="minorEastAsia"/>
            <w:lang w:val="en-GB"/>
          </w:rPr>
          <w:t xml:space="preserve"> operations</w:t>
        </w:r>
      </w:ins>
      <w:bookmarkEnd w:id="809"/>
    </w:p>
    <w:p w:rsidR="00B271DB" w:rsidRDefault="004B1448">
      <w:pPr>
        <w:spacing w:before="240"/>
        <w:rPr>
          <w:ins w:id="813" w:author="Furuichi, Sho" w:date="2017-09-26T00:35:00Z"/>
          <w:rFonts w:ascii="Times New Roman" w:hAnsi="Times New Roman"/>
        </w:rPr>
        <w:pPrChange w:id="814" w:author="Furuichi, Sho" w:date="2017-10-04T19:19:00Z">
          <w:pPr/>
        </w:pPrChange>
      </w:pPr>
      <w:ins w:id="815" w:author="Furuichi, Sho" w:date="2017-09-26T00:46:00Z">
        <w:r>
          <w:rPr>
            <w:rFonts w:ascii="Times New Roman" w:hAnsi="Times New Roman" w:hint="eastAsia"/>
          </w:rPr>
          <w:t>T</w:t>
        </w:r>
        <w:r>
          <w:rPr>
            <w:rFonts w:ascii="Times New Roman" w:hAnsi="Times New Roman"/>
          </w:rPr>
          <w:t xml:space="preserve">he </w:t>
        </w:r>
      </w:ins>
      <w:ins w:id="816" w:author="Furuichi, Sho" w:date="2017-09-26T00:47:00Z">
        <w:r>
          <w:rPr>
            <w:rFonts w:ascii="Times New Roman" w:hAnsi="Times New Roman"/>
          </w:rPr>
          <w:t xml:space="preserve">following operations shall be done before </w:t>
        </w:r>
      </w:ins>
      <w:ins w:id="817" w:author="Furuichi, Sho" w:date="2017-09-26T00:48:00Z">
        <w:r>
          <w:rPr>
            <w:rFonts w:ascii="Times New Roman" w:hAnsi="Times New Roman"/>
          </w:rPr>
          <w:t>SAS-ESC communications.</w:t>
        </w:r>
      </w:ins>
    </w:p>
    <w:p w:rsidR="00B55B45" w:rsidRDefault="00345924" w:rsidP="00224EC1">
      <w:pPr>
        <w:pStyle w:val="Paragraphedeliste"/>
        <w:numPr>
          <w:ilvl w:val="0"/>
          <w:numId w:val="17"/>
        </w:numPr>
        <w:ind w:leftChars="0"/>
        <w:rPr>
          <w:ins w:id="818" w:author="Furuichi, Sho" w:date="2017-10-04T19:10:00Z"/>
          <w:rFonts w:ascii="Times New Roman" w:hAnsi="Times New Roman"/>
        </w:rPr>
      </w:pPr>
      <w:ins w:id="819" w:author="Furuichi, Sho" w:date="2017-10-04T19:10:00Z">
        <w:r>
          <w:rPr>
            <w:rFonts w:ascii="Times New Roman" w:hAnsi="Times New Roman"/>
          </w:rPr>
          <w:lastRenderedPageBreak/>
          <w:t xml:space="preserve">Exchange of </w:t>
        </w:r>
      </w:ins>
      <w:ins w:id="820" w:author="Furuichi, Sho" w:date="2017-09-26T00:37:00Z">
        <w:r w:rsidR="00E86F00">
          <w:rPr>
            <w:rFonts w:ascii="Times New Roman" w:hAnsi="Times New Roman"/>
          </w:rPr>
          <w:t xml:space="preserve">Public Key </w:t>
        </w:r>
      </w:ins>
      <w:ins w:id="821" w:author="Furuichi, Sho" w:date="2017-10-04T19:10:00Z">
        <w:r>
          <w:rPr>
            <w:rFonts w:ascii="Times New Roman" w:hAnsi="Times New Roman"/>
          </w:rPr>
          <w:t xml:space="preserve">Infrastructure (PKI) </w:t>
        </w:r>
      </w:ins>
      <w:ins w:id="822" w:author="Furuichi, Sho" w:date="2017-09-26T00:37:00Z">
        <w:r w:rsidR="00E86F00">
          <w:rPr>
            <w:rFonts w:ascii="Times New Roman" w:hAnsi="Times New Roman"/>
          </w:rPr>
          <w:t xml:space="preserve">between SAS </w:t>
        </w:r>
      </w:ins>
      <w:ins w:id="823" w:author="Furuichi, Sho" w:date="2017-10-04T19:10:00Z">
        <w:r>
          <w:rPr>
            <w:rFonts w:ascii="Times New Roman" w:hAnsi="Times New Roman"/>
          </w:rPr>
          <w:t xml:space="preserve">Administrator </w:t>
        </w:r>
      </w:ins>
      <w:ins w:id="824" w:author="Furuichi, Sho" w:date="2017-09-26T00:37:00Z">
        <w:r w:rsidR="00E86F00">
          <w:rPr>
            <w:rFonts w:ascii="Times New Roman" w:hAnsi="Times New Roman"/>
          </w:rPr>
          <w:t>and ESC</w:t>
        </w:r>
      </w:ins>
      <w:ins w:id="825" w:author="Furuichi, Sho" w:date="2017-10-04T19:10:00Z">
        <w:r>
          <w:rPr>
            <w:rFonts w:ascii="Times New Roman" w:hAnsi="Times New Roman"/>
          </w:rPr>
          <w:t xml:space="preserve"> Operator</w:t>
        </w:r>
      </w:ins>
    </w:p>
    <w:p w:rsidR="00345924" w:rsidRDefault="00345924" w:rsidP="00224EC1">
      <w:pPr>
        <w:pStyle w:val="Paragraphedeliste"/>
        <w:numPr>
          <w:ilvl w:val="0"/>
          <w:numId w:val="17"/>
        </w:numPr>
        <w:ind w:leftChars="0"/>
        <w:rPr>
          <w:ins w:id="826" w:author="Furuichi, Sho" w:date="2017-09-26T01:15:00Z"/>
          <w:rFonts w:ascii="Times New Roman" w:hAnsi="Times New Roman"/>
        </w:rPr>
      </w:pPr>
      <w:ins w:id="827" w:author="Furuichi, Sho" w:date="2017-10-04T19:10:00Z">
        <w:r>
          <w:rPr>
            <w:rFonts w:ascii="Times New Roman" w:hAnsi="Times New Roman"/>
          </w:rPr>
          <w:t>Exchange of Private Key for digital signature</w:t>
        </w:r>
      </w:ins>
    </w:p>
    <w:p w:rsidR="009066CB" w:rsidRDefault="009066CB" w:rsidP="00224EC1">
      <w:pPr>
        <w:pStyle w:val="Paragraphedeliste"/>
        <w:numPr>
          <w:ilvl w:val="0"/>
          <w:numId w:val="17"/>
        </w:numPr>
        <w:ind w:leftChars="0"/>
        <w:rPr>
          <w:ins w:id="828" w:author="Furuichi, Sho" w:date="2017-09-26T00:37:00Z"/>
          <w:rFonts w:ascii="Times New Roman" w:hAnsi="Times New Roman"/>
        </w:rPr>
      </w:pPr>
      <w:ins w:id="829" w:author="Furuichi, Sho" w:date="2017-09-26T01:15:00Z">
        <w:r>
          <w:rPr>
            <w:rFonts w:ascii="Times New Roman" w:hAnsi="Times New Roman"/>
          </w:rPr>
          <w:t>Setting of communication timeout</w:t>
        </w:r>
      </w:ins>
    </w:p>
    <w:p w:rsidR="00E86F00" w:rsidRPr="00224EC1" w:rsidRDefault="00E86F00" w:rsidP="00E86F00">
      <w:pPr>
        <w:rPr>
          <w:rFonts w:ascii="Times New Roman" w:hAnsi="Times New Roman"/>
          <w:i/>
          <w:color w:val="FF0000"/>
        </w:rPr>
      </w:pPr>
      <w:ins w:id="830" w:author="Furuichi, Sho" w:date="2017-09-26T00:37:00Z">
        <w:r w:rsidRPr="00224EC1">
          <w:rPr>
            <w:rFonts w:ascii="Times New Roman" w:hAnsi="Times New Roman" w:hint="eastAsia"/>
            <w:i/>
            <w:color w:val="FF0000"/>
            <w:highlight w:val="yellow"/>
          </w:rPr>
          <w:t>E</w:t>
        </w:r>
        <w:r w:rsidRPr="00224EC1">
          <w:rPr>
            <w:rFonts w:ascii="Times New Roman" w:hAnsi="Times New Roman"/>
            <w:i/>
            <w:color w:val="FF0000"/>
            <w:highlight w:val="yellow"/>
          </w:rPr>
          <w:t xml:space="preserve">ditor’s Note: </w:t>
        </w:r>
      </w:ins>
      <w:ins w:id="831" w:author="Furuichi, Sho" w:date="2017-09-26T00:39:00Z">
        <w:r w:rsidR="008F5C7E" w:rsidRPr="00224EC1">
          <w:rPr>
            <w:rFonts w:ascii="Times New Roman" w:hAnsi="Times New Roman"/>
            <w:i/>
            <w:color w:val="FF0000"/>
            <w:highlight w:val="yellow"/>
          </w:rPr>
          <w:t>New section a</w:t>
        </w:r>
      </w:ins>
      <w:ins w:id="832" w:author="Furuichi, Sho" w:date="2017-09-26T00:38:00Z">
        <w:r w:rsidRPr="00224EC1">
          <w:rPr>
            <w:rFonts w:ascii="Times New Roman" w:hAnsi="Times New Roman"/>
            <w:i/>
            <w:color w:val="FF0000"/>
            <w:highlight w:val="yellow"/>
          </w:rPr>
          <w:t>s per discussion in 26</w:t>
        </w:r>
        <w:r w:rsidRPr="00224EC1">
          <w:rPr>
            <w:rFonts w:ascii="Times New Roman" w:hAnsi="Times New Roman"/>
            <w:i/>
            <w:color w:val="FF0000"/>
            <w:highlight w:val="yellow"/>
            <w:vertAlign w:val="superscript"/>
          </w:rPr>
          <w:t>th</w:t>
        </w:r>
        <w:r w:rsidRPr="00224EC1">
          <w:rPr>
            <w:rFonts w:ascii="Times New Roman" w:hAnsi="Times New Roman"/>
            <w:i/>
            <w:color w:val="FF0000"/>
            <w:highlight w:val="yellow"/>
          </w:rPr>
          <w:t xml:space="preserve"> </w:t>
        </w:r>
      </w:ins>
      <w:ins w:id="833" w:author="Furuichi, Sho" w:date="2017-09-26T00:39:00Z">
        <w:r w:rsidR="008F5C7E" w:rsidRPr="00224EC1">
          <w:rPr>
            <w:rFonts w:ascii="Times New Roman" w:hAnsi="Times New Roman"/>
            <w:i/>
            <w:color w:val="FF0000"/>
            <w:highlight w:val="yellow"/>
          </w:rPr>
          <w:t>September</w:t>
        </w:r>
      </w:ins>
      <w:ins w:id="834" w:author="Furuichi, Sho" w:date="2017-09-26T00:38:00Z">
        <w:r w:rsidRPr="00224EC1">
          <w:rPr>
            <w:rFonts w:ascii="Times New Roman" w:hAnsi="Times New Roman"/>
            <w:i/>
            <w:color w:val="FF0000"/>
            <w:highlight w:val="yellow"/>
          </w:rPr>
          <w:t xml:space="preserve"> 2017.</w:t>
        </w:r>
      </w:ins>
    </w:p>
    <w:p w:rsidR="003F5432" w:rsidRDefault="00543F42">
      <w:pPr>
        <w:pStyle w:val="Titre1"/>
        <w:rPr>
          <w:rFonts w:eastAsiaTheme="minorEastAsia"/>
          <w:lang w:val="en-GB"/>
        </w:rPr>
        <w:pPrChange w:id="835" w:author="Furuichi, Sho" w:date="2017-10-04T19:19:00Z">
          <w:pPr>
            <w:pStyle w:val="Titre1"/>
            <w:spacing w:before="240" w:after="60"/>
          </w:pPr>
        </w:pPrChange>
      </w:pPr>
      <w:bookmarkStart w:id="836" w:name="_Toc494975854"/>
      <w:ins w:id="837" w:author="Furuichi, Sho" w:date="2017-10-04T19:49:00Z">
        <w:r>
          <w:rPr>
            <w:rFonts w:eastAsiaTheme="minorEastAsia"/>
            <w:lang w:val="en-GB"/>
          </w:rPr>
          <w:t>5.</w:t>
        </w:r>
        <w:r>
          <w:rPr>
            <w:rFonts w:eastAsiaTheme="minorEastAsia"/>
            <w:lang w:val="en-GB"/>
          </w:rPr>
          <w:tab/>
        </w:r>
      </w:ins>
      <w:r w:rsidR="003F5432">
        <w:rPr>
          <w:rFonts w:eastAsiaTheme="minorEastAsia"/>
          <w:lang w:val="en-GB"/>
        </w:rPr>
        <w:t>Message</w:t>
      </w:r>
      <w:r w:rsidR="007D5974">
        <w:rPr>
          <w:rFonts w:eastAsiaTheme="minorEastAsia"/>
          <w:lang w:val="en-GB"/>
        </w:rPr>
        <w:t xml:space="preserve"> </w:t>
      </w:r>
      <w:r w:rsidR="003F5432">
        <w:rPr>
          <w:rFonts w:eastAsiaTheme="minorEastAsia"/>
          <w:lang w:val="en-GB"/>
        </w:rPr>
        <w:t>exchange flow</w:t>
      </w:r>
      <w:r w:rsidR="007D5974">
        <w:rPr>
          <w:rFonts w:eastAsiaTheme="minorEastAsia"/>
          <w:lang w:val="en-GB"/>
        </w:rPr>
        <w:t xml:space="preserve"> and message types</w:t>
      </w:r>
      <w:bookmarkEnd w:id="836"/>
    </w:p>
    <w:p w:rsidR="003F5432" w:rsidRDefault="00B96ED6">
      <w:pPr>
        <w:spacing w:before="240"/>
        <w:rPr>
          <w:rFonts w:ascii="Times New Roman" w:hAnsi="Times New Roman"/>
        </w:rPr>
        <w:pPrChange w:id="838" w:author="Furuichi, Sho" w:date="2017-10-04T19:19:00Z">
          <w:pPr/>
        </w:pPrChange>
      </w:pPr>
      <w:r w:rsidRPr="00B96ED6">
        <w:rPr>
          <w:rFonts w:ascii="Times New Roman" w:hAnsi="Times New Roman"/>
        </w:rPr>
        <w:t>Message exchanges between SAS</w:t>
      </w:r>
      <w:r>
        <w:rPr>
          <w:rFonts w:ascii="Times New Roman" w:hAnsi="Times New Roman"/>
        </w:rPr>
        <w:t xml:space="preserve"> and ESC</w:t>
      </w:r>
      <w:r w:rsidRPr="00B96ED6">
        <w:rPr>
          <w:rFonts w:ascii="Times New Roman" w:hAnsi="Times New Roman"/>
        </w:rPr>
        <w:t xml:space="preserve"> are shown in Figure 1 below.</w:t>
      </w:r>
    </w:p>
    <w:p w:rsidR="00B96ED6" w:rsidRDefault="00B96ED6" w:rsidP="00B96ED6">
      <w:pPr>
        <w:keepNext/>
      </w:pPr>
      <w:r>
        <w:rPr>
          <w:rFonts w:ascii="Times New Roman" w:hAnsi="Times New Roman"/>
        </w:rPr>
        <w:object w:dxaOrig="7246" w:dyaOrig="4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pt;height:254.8pt" o:ole="">
            <v:imagedata r:id="rId8" o:title=""/>
          </v:shape>
          <o:OLEObject Type="Embed" ProgID="Visio.Drawing.11" ShapeID="_x0000_i1025" DrawAspect="Content" ObjectID="_1568705993" r:id="rId9"/>
        </w:object>
      </w:r>
    </w:p>
    <w:p w:rsidR="00B96ED6" w:rsidRPr="00B96ED6" w:rsidRDefault="00B96ED6" w:rsidP="00B96ED6">
      <w:pPr>
        <w:pStyle w:val="Lgende"/>
        <w:jc w:val="center"/>
        <w:rPr>
          <w:rFonts w:ascii="Arial" w:hAnsi="Arial" w:cs="Arial"/>
        </w:rPr>
      </w:pPr>
      <w:r w:rsidRPr="00B96ED6">
        <w:rPr>
          <w:rFonts w:ascii="Arial" w:hAnsi="Arial" w:cs="Arial"/>
        </w:rPr>
        <w:t xml:space="preserve">Figure </w:t>
      </w:r>
      <w:r w:rsidRPr="00B96ED6">
        <w:rPr>
          <w:rFonts w:ascii="Arial" w:hAnsi="Arial" w:cs="Arial"/>
        </w:rPr>
        <w:fldChar w:fldCharType="begin"/>
      </w:r>
      <w:r w:rsidRPr="00B96ED6">
        <w:rPr>
          <w:rFonts w:ascii="Arial" w:hAnsi="Arial" w:cs="Arial"/>
        </w:rPr>
        <w:instrText xml:space="preserve"> SEQ Figure \* ARABIC </w:instrText>
      </w:r>
      <w:r w:rsidRPr="00B96ED6">
        <w:rPr>
          <w:rFonts w:ascii="Arial" w:hAnsi="Arial" w:cs="Arial"/>
        </w:rPr>
        <w:fldChar w:fldCharType="separate"/>
      </w:r>
      <w:r w:rsidR="0040247F">
        <w:rPr>
          <w:rFonts w:ascii="Arial" w:hAnsi="Arial" w:cs="Arial"/>
          <w:noProof/>
        </w:rPr>
        <w:t>1</w:t>
      </w:r>
      <w:r w:rsidRPr="00B96ED6">
        <w:rPr>
          <w:rFonts w:ascii="Arial" w:hAnsi="Arial" w:cs="Arial"/>
        </w:rPr>
        <w:fldChar w:fldCharType="end"/>
      </w:r>
      <w:r w:rsidRPr="00B96ED6">
        <w:rPr>
          <w:rFonts w:ascii="Arial" w:hAnsi="Arial" w:cs="Arial"/>
        </w:rPr>
        <w:t>: Message flow between SAS and ESC</w:t>
      </w:r>
    </w:p>
    <w:p w:rsidR="00B96ED6" w:rsidRDefault="007D5974" w:rsidP="007D5974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As per</w:t>
      </w:r>
      <w:r>
        <w:rPr>
          <w:rFonts w:ascii="Times New Roman" w:hAnsi="Times New Roman" w:hint="eastAsia"/>
        </w:rPr>
        <w:t xml:space="preserve"> this message flow, the </w:t>
      </w:r>
      <w:r>
        <w:rPr>
          <w:rFonts w:ascii="Times New Roman" w:hAnsi="Times New Roman"/>
        </w:rPr>
        <w:t>following messages shall be exchanged</w:t>
      </w:r>
      <w:r w:rsidR="0045056A">
        <w:rPr>
          <w:rFonts w:ascii="Times New Roman" w:hAnsi="Times New Roman" w:hint="eastAsia"/>
        </w:rPr>
        <w:t xml:space="preserve"> between SAS and ESC</w:t>
      </w:r>
      <w:r>
        <w:rPr>
          <w:rFonts w:ascii="Times New Roman" w:hAnsi="Times New Roman"/>
        </w:rPr>
        <w:t>.</w:t>
      </w:r>
    </w:p>
    <w:p w:rsidR="003124DA" w:rsidRPr="007D5974" w:rsidRDefault="007D5974" w:rsidP="003124DA">
      <w:pPr>
        <w:pStyle w:val="Paragraphedeliste"/>
        <w:numPr>
          <w:ilvl w:val="0"/>
          <w:numId w:val="3"/>
        </w:numPr>
        <w:spacing w:after="60"/>
        <w:ind w:leftChars="0"/>
        <w:rPr>
          <w:rFonts w:ascii="Times New Roman" w:hAnsi="Times New Roman"/>
          <w:b/>
        </w:rPr>
      </w:pPr>
      <w:r w:rsidRPr="007D5974">
        <w:rPr>
          <w:rFonts w:ascii="Times New Roman" w:hAnsi="Times New Roman"/>
          <w:b/>
        </w:rPr>
        <w:t>SAS Registration Message</w:t>
      </w:r>
      <w:r w:rsidRPr="007D597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The message </w:t>
      </w:r>
      <w:r w:rsidR="007D42E4">
        <w:rPr>
          <w:rFonts w:ascii="Times New Roman" w:hAnsi="Times New Roman"/>
        </w:rPr>
        <w:t xml:space="preserve">for the SAS </w:t>
      </w:r>
      <w:r>
        <w:rPr>
          <w:rFonts w:ascii="Times New Roman" w:hAnsi="Times New Roman"/>
        </w:rPr>
        <w:t xml:space="preserve">to register with </w:t>
      </w:r>
      <w:r w:rsidR="007D42E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ESC. Request-Response flow in the figure 1 is used.</w:t>
      </w:r>
    </w:p>
    <w:p w:rsidR="007D5974" w:rsidRPr="007D5974" w:rsidRDefault="007D5974" w:rsidP="007D5974">
      <w:pPr>
        <w:pStyle w:val="Paragraphedeliste"/>
        <w:numPr>
          <w:ilvl w:val="0"/>
          <w:numId w:val="3"/>
        </w:numPr>
        <w:spacing w:after="60"/>
        <w:ind w:leftChars="0"/>
        <w:rPr>
          <w:rFonts w:ascii="Times New Roman" w:hAnsi="Times New Roman"/>
          <w:b/>
        </w:rPr>
      </w:pPr>
      <w:r w:rsidRPr="007D5974">
        <w:rPr>
          <w:rFonts w:ascii="Times New Roman" w:hAnsi="Times New Roman"/>
          <w:b/>
        </w:rPr>
        <w:t>ESC Information Update Message</w:t>
      </w:r>
      <w:r w:rsidRPr="007D597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The message </w:t>
      </w:r>
      <w:r w:rsidR="007D42E4">
        <w:rPr>
          <w:rFonts w:ascii="Times New Roman" w:hAnsi="Times New Roman"/>
        </w:rPr>
        <w:t>for the ESC</w:t>
      </w:r>
      <w:r>
        <w:rPr>
          <w:rFonts w:ascii="Times New Roman" w:hAnsi="Times New Roman"/>
        </w:rPr>
        <w:t xml:space="preserve"> to indicate the update of </w:t>
      </w:r>
      <w:r w:rsidR="007D42E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ESC information</w:t>
      </w:r>
      <w:r w:rsidR="007D42E4">
        <w:rPr>
          <w:rFonts w:ascii="Times New Roman" w:hAnsi="Times New Roman"/>
        </w:rPr>
        <w:t xml:space="preserve"> to the SAS</w:t>
      </w:r>
      <w:r>
        <w:rPr>
          <w:rFonts w:ascii="Times New Roman" w:hAnsi="Times New Roman"/>
        </w:rPr>
        <w:t>. Indication-Confirm flow in the figure 1 is used.</w:t>
      </w:r>
    </w:p>
    <w:p w:rsidR="007D5974" w:rsidRPr="007D5974" w:rsidRDefault="007D5974" w:rsidP="007D5974">
      <w:pPr>
        <w:pStyle w:val="Paragraphedeliste"/>
        <w:numPr>
          <w:ilvl w:val="0"/>
          <w:numId w:val="3"/>
        </w:numPr>
        <w:ind w:leftChars="0"/>
        <w:rPr>
          <w:rFonts w:ascii="Times New Roman" w:hAnsi="Times New Roman"/>
          <w:b/>
        </w:rPr>
      </w:pPr>
      <w:r w:rsidRPr="007D5974">
        <w:rPr>
          <w:rFonts w:ascii="Times New Roman" w:hAnsi="Times New Roman"/>
          <w:b/>
        </w:rPr>
        <w:t>DPA State Message</w:t>
      </w:r>
      <w:r w:rsidR="007D42E4" w:rsidRPr="007D42E4">
        <w:rPr>
          <w:rFonts w:ascii="Times New Roman" w:hAnsi="Times New Roman"/>
        </w:rPr>
        <w:t xml:space="preserve">: </w:t>
      </w:r>
      <w:r w:rsidR="007D42E4">
        <w:rPr>
          <w:rFonts w:ascii="Times New Roman" w:hAnsi="Times New Roman"/>
        </w:rPr>
        <w:t>The message for the ESC to indicate the DPA activation status to the SAS. Indication-Confirm flow in the figure 1 is used.</w:t>
      </w:r>
    </w:p>
    <w:p w:rsidR="003124DA" w:rsidRPr="003124DA" w:rsidRDefault="007D5974" w:rsidP="003124DA">
      <w:pPr>
        <w:pStyle w:val="Paragraphedeliste"/>
        <w:numPr>
          <w:ilvl w:val="0"/>
          <w:numId w:val="3"/>
        </w:numPr>
        <w:spacing w:after="60"/>
        <w:ind w:leftChars="0"/>
        <w:rPr>
          <w:rFonts w:ascii="Times New Roman" w:hAnsi="Times New Roman"/>
          <w:b/>
        </w:rPr>
      </w:pPr>
      <w:r w:rsidRPr="007D5974">
        <w:rPr>
          <w:rFonts w:ascii="Times New Roman" w:hAnsi="Times New Roman"/>
          <w:b/>
        </w:rPr>
        <w:t>Keep Alive Message</w:t>
      </w:r>
      <w:r w:rsidR="007D42E4" w:rsidRPr="007D42E4">
        <w:rPr>
          <w:rFonts w:ascii="Times New Roman" w:hAnsi="Times New Roman"/>
        </w:rPr>
        <w:t xml:space="preserve">: </w:t>
      </w:r>
      <w:r w:rsidR="007D42E4">
        <w:rPr>
          <w:rFonts w:ascii="Times New Roman" w:hAnsi="Times New Roman"/>
        </w:rPr>
        <w:t xml:space="preserve">The message for </w:t>
      </w:r>
      <w:r w:rsidR="00BC3D3D">
        <w:rPr>
          <w:rFonts w:ascii="Times New Roman" w:hAnsi="Times New Roman" w:hint="eastAsia"/>
        </w:rPr>
        <w:t xml:space="preserve">the </w:t>
      </w:r>
      <w:r w:rsidR="007D42E4">
        <w:rPr>
          <w:rFonts w:ascii="Times New Roman" w:hAnsi="Times New Roman"/>
        </w:rPr>
        <w:t xml:space="preserve">SAS </w:t>
      </w:r>
      <w:r w:rsidR="0045056A">
        <w:rPr>
          <w:rFonts w:ascii="Times New Roman" w:hAnsi="Times New Roman" w:hint="eastAsia"/>
        </w:rPr>
        <w:t xml:space="preserve">to detect a failure with ESC. </w:t>
      </w:r>
      <w:r w:rsidR="0045056A">
        <w:rPr>
          <w:rFonts w:ascii="Times New Roman" w:hAnsi="Times New Roman"/>
        </w:rPr>
        <w:t>Request-Response flow in the figure 1 is used.</w:t>
      </w:r>
      <w:r w:rsidR="003124DA" w:rsidRPr="003124DA">
        <w:rPr>
          <w:rFonts w:ascii="Times New Roman" w:hAnsi="Times New Roman" w:hint="eastAsia"/>
          <w:b/>
        </w:rPr>
        <w:t xml:space="preserve"> </w:t>
      </w:r>
    </w:p>
    <w:p w:rsidR="003124DA" w:rsidRPr="007D5974" w:rsidRDefault="003124DA" w:rsidP="003124DA">
      <w:pPr>
        <w:pStyle w:val="Paragraphedeliste"/>
        <w:numPr>
          <w:ilvl w:val="0"/>
          <w:numId w:val="3"/>
        </w:numPr>
        <w:spacing w:after="60"/>
        <w:ind w:leftChar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SAS Deregistration Message</w:t>
      </w:r>
      <w:r w:rsidRPr="003124DA"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 xml:space="preserve">The message for the SAS to deregister from the ESC. </w:t>
      </w:r>
      <w:r>
        <w:rPr>
          <w:rFonts w:ascii="Times New Roman" w:hAnsi="Times New Roman"/>
        </w:rPr>
        <w:t>Request-Response flow in the figure 1 is used.</w:t>
      </w:r>
    </w:p>
    <w:p w:rsidR="007D5974" w:rsidRPr="007D42E4" w:rsidRDefault="007D5974" w:rsidP="003124DA">
      <w:pPr>
        <w:pStyle w:val="Paragraphedeliste"/>
        <w:ind w:leftChars="0" w:left="420"/>
        <w:rPr>
          <w:rFonts w:ascii="Times New Roman" w:hAnsi="Times New Roman"/>
          <w:b/>
        </w:rPr>
      </w:pPr>
    </w:p>
    <w:p w:rsidR="00FB6971" w:rsidRDefault="00543F42" w:rsidP="004F20EF">
      <w:pPr>
        <w:pStyle w:val="Titre1"/>
        <w:rPr>
          <w:lang w:val="en-GB"/>
        </w:rPr>
      </w:pPr>
      <w:bookmarkStart w:id="839" w:name="_Toc494975855"/>
      <w:ins w:id="840" w:author="Furuichi, Sho" w:date="2017-10-04T19:49:00Z">
        <w:r>
          <w:rPr>
            <w:lang w:val="en-GB"/>
          </w:rPr>
          <w:lastRenderedPageBreak/>
          <w:t>6.</w:t>
        </w:r>
        <w:r>
          <w:rPr>
            <w:lang w:val="en-GB"/>
          </w:rPr>
          <w:tab/>
        </w:r>
      </w:ins>
      <w:r w:rsidR="00F674FF">
        <w:rPr>
          <w:lang w:val="en-GB"/>
        </w:rPr>
        <w:t>Message encoding and transport</w:t>
      </w:r>
      <w:bookmarkEnd w:id="839"/>
    </w:p>
    <w:p w:rsidR="00F674FF" w:rsidRPr="00E86E27" w:rsidRDefault="004F20EF">
      <w:pPr>
        <w:pStyle w:val="Titre2"/>
        <w:rPr>
          <w:rPrChange w:id="841" w:author="Furuichi, Sho" w:date="2017-10-04T20:09:00Z">
            <w:rPr>
              <w:rFonts w:eastAsiaTheme="minorEastAsia"/>
              <w:lang w:val="en-GB"/>
            </w:rPr>
          </w:rPrChange>
        </w:rPr>
        <w:pPrChange w:id="842" w:author="Furuichi, Sho" w:date="2017-10-04T20:18:00Z">
          <w:pPr>
            <w:pStyle w:val="Titre2"/>
            <w:spacing w:before="60" w:after="60"/>
            <w:ind w:left="210" w:right="210"/>
          </w:pPr>
        </w:pPrChange>
      </w:pPr>
      <w:bookmarkStart w:id="843" w:name="_Toc494975856"/>
      <w:del w:id="844" w:author="Furuichi, Sho" w:date="2017-09-26T00:36:00Z">
        <w:r w:rsidRPr="00E86E27" w:rsidDel="00B271DB">
          <w:rPr>
            <w:rPrChange w:id="845" w:author="Furuichi, Sho" w:date="2017-10-04T20:09:00Z">
              <w:rPr>
                <w:rFonts w:eastAsiaTheme="minorEastAsia"/>
                <w:lang w:val="en-GB"/>
              </w:rPr>
            </w:rPrChange>
          </w:rPr>
          <w:delText>5</w:delText>
        </w:r>
      </w:del>
      <w:ins w:id="846" w:author="Furuichi, Sho" w:date="2017-09-26T00:36:00Z">
        <w:r w:rsidR="00B271DB" w:rsidRPr="00E86E27">
          <w:rPr>
            <w:rPrChange w:id="847" w:author="Furuichi, Sho" w:date="2017-10-04T20:09:00Z">
              <w:rPr>
                <w:rFonts w:eastAsiaTheme="minorEastAsia"/>
                <w:lang w:val="en-GB"/>
              </w:rPr>
            </w:rPrChange>
          </w:rPr>
          <w:t>6</w:t>
        </w:r>
      </w:ins>
      <w:r w:rsidR="00F674FF" w:rsidRPr="00E86E27">
        <w:rPr>
          <w:rPrChange w:id="848" w:author="Furuichi, Sho" w:date="2017-10-04T20:09:00Z">
            <w:rPr>
              <w:rFonts w:eastAsiaTheme="minorEastAsia"/>
              <w:lang w:val="en-GB"/>
            </w:rPr>
          </w:rPrChange>
        </w:rPr>
        <w:t>.1</w:t>
      </w:r>
      <w:r w:rsidR="00F674FF" w:rsidRPr="00E86E27">
        <w:rPr>
          <w:rPrChange w:id="849" w:author="Furuichi, Sho" w:date="2017-10-04T20:09:00Z">
            <w:rPr>
              <w:rFonts w:eastAsiaTheme="minorEastAsia"/>
              <w:lang w:val="en-GB"/>
            </w:rPr>
          </w:rPrChange>
        </w:rPr>
        <w:tab/>
        <w:t>Message encoding</w:t>
      </w:r>
      <w:bookmarkEnd w:id="843"/>
    </w:p>
    <w:p w:rsidR="00157F59" w:rsidRPr="00282A4B" w:rsidRDefault="004F20EF">
      <w:pPr>
        <w:pStyle w:val="Titre3"/>
        <w:ind w:left="211" w:hanging="211"/>
        <w:rPr>
          <w:rPrChange w:id="850" w:author="Furuichi, Sho" w:date="2017-10-04T20:16:00Z">
            <w:rPr>
              <w:lang w:val="en-GB"/>
            </w:rPr>
          </w:rPrChange>
        </w:rPr>
        <w:pPrChange w:id="851" w:author="Furuichi, Sho" w:date="2017-10-04T20:18:00Z">
          <w:pPr>
            <w:pStyle w:val="Titre3"/>
            <w:spacing w:before="60" w:after="60"/>
            <w:ind w:left="210" w:right="210"/>
          </w:pPr>
        </w:pPrChange>
      </w:pPr>
      <w:bookmarkStart w:id="852" w:name="_Toc494975857"/>
      <w:del w:id="853" w:author="Furuichi, Sho" w:date="2017-09-26T00:36:00Z">
        <w:r w:rsidRPr="00282A4B" w:rsidDel="00B271DB">
          <w:rPr>
            <w:rPrChange w:id="854" w:author="Furuichi, Sho" w:date="2017-10-04T20:16:00Z">
              <w:rPr>
                <w:lang w:val="en-GB"/>
              </w:rPr>
            </w:rPrChange>
          </w:rPr>
          <w:delText>5</w:delText>
        </w:r>
      </w:del>
      <w:ins w:id="855" w:author="Furuichi, Sho" w:date="2017-09-26T00:36:00Z">
        <w:r w:rsidR="00B271DB" w:rsidRPr="00282A4B">
          <w:rPr>
            <w:rPrChange w:id="856" w:author="Furuichi, Sho" w:date="2017-10-04T20:16:00Z">
              <w:rPr>
                <w:lang w:val="en-GB"/>
              </w:rPr>
            </w:rPrChange>
          </w:rPr>
          <w:t>6</w:t>
        </w:r>
      </w:ins>
      <w:r w:rsidR="00157F59" w:rsidRPr="00282A4B">
        <w:rPr>
          <w:rPrChange w:id="857" w:author="Furuichi, Sho" w:date="2017-10-04T20:16:00Z">
            <w:rPr>
              <w:lang w:val="en-GB"/>
            </w:rPr>
          </w:rPrChange>
        </w:rPr>
        <w:t>.1.1</w:t>
      </w:r>
      <w:r w:rsidR="00157F59" w:rsidRPr="00282A4B">
        <w:rPr>
          <w:rPrChange w:id="858" w:author="Furuichi, Sho" w:date="2017-10-04T20:16:00Z">
            <w:rPr>
              <w:lang w:val="en-GB"/>
            </w:rPr>
          </w:rPrChange>
        </w:rPr>
        <w:tab/>
        <w:t>JSON encode</w:t>
      </w:r>
      <w:bookmarkEnd w:id="852"/>
    </w:p>
    <w:p w:rsidR="00F674FF" w:rsidRDefault="00016C60">
      <w:pPr>
        <w:spacing w:before="240"/>
        <w:rPr>
          <w:rFonts w:ascii="Times New Roman" w:hAnsi="Times New Roman"/>
          <w:lang w:val="en-GB"/>
        </w:rPr>
        <w:pPrChange w:id="859" w:author="Furuichi, Sho" w:date="2017-10-04T19:20:00Z">
          <w:pPr/>
        </w:pPrChange>
      </w:pPr>
      <w:r>
        <w:rPr>
          <w:rFonts w:ascii="Times New Roman" w:hAnsi="Times New Roman"/>
          <w:lang w:val="en-GB"/>
        </w:rPr>
        <w:t xml:space="preserve">The contents of </w:t>
      </w:r>
      <w:r w:rsidR="00F674FF" w:rsidRPr="00F674FF">
        <w:rPr>
          <w:rFonts w:ascii="Times New Roman" w:hAnsi="Times New Roman"/>
          <w:lang w:val="en-GB"/>
        </w:rPr>
        <w:t>SAS-</w:t>
      </w:r>
      <w:r w:rsidR="00F674FF">
        <w:rPr>
          <w:rFonts w:ascii="Times New Roman" w:hAnsi="Times New Roman"/>
          <w:lang w:val="en-GB"/>
        </w:rPr>
        <w:t>ESC</w:t>
      </w:r>
      <w:r w:rsidR="00F674FF" w:rsidRPr="00F674FF">
        <w:rPr>
          <w:rFonts w:ascii="Times New Roman" w:hAnsi="Times New Roman"/>
          <w:lang w:val="en-GB"/>
        </w:rPr>
        <w:t xml:space="preserve"> messages shall be </w:t>
      </w:r>
      <w:r w:rsidR="006F1AF6">
        <w:rPr>
          <w:rFonts w:ascii="Times New Roman" w:hAnsi="Times New Roman"/>
          <w:lang w:val="en-GB"/>
        </w:rPr>
        <w:t xml:space="preserve">generated by </w:t>
      </w:r>
      <w:r w:rsidR="00F674FF" w:rsidRPr="00F674FF">
        <w:rPr>
          <w:rFonts w:ascii="Times New Roman" w:hAnsi="Times New Roman"/>
          <w:lang w:val="en-GB"/>
        </w:rPr>
        <w:t>encod</w:t>
      </w:r>
      <w:r w:rsidR="006F1AF6">
        <w:rPr>
          <w:rFonts w:ascii="Times New Roman" w:hAnsi="Times New Roman"/>
          <w:lang w:val="en-GB"/>
        </w:rPr>
        <w:t xml:space="preserve">ing the </w:t>
      </w:r>
      <w:ins w:id="860" w:author="Furuichi, Sho" w:date="2017-10-04T17:06:00Z">
        <w:r w:rsidR="00407D51" w:rsidRPr="00407D51">
          <w:rPr>
            <w:rFonts w:ascii="Times New Roman" w:hAnsi="Times New Roman"/>
            <w:i/>
            <w:lang w:val="en-GB"/>
            <w:rPrChange w:id="861" w:author="Furuichi, Sho" w:date="2017-10-04T17:06:00Z">
              <w:rPr>
                <w:rFonts w:ascii="Times New Roman" w:hAnsi="Times New Roman"/>
                <w:lang w:val="en-GB"/>
              </w:rPr>
            </w:rPrChange>
          </w:rPr>
          <w:t>MessageContainer</w:t>
        </w:r>
        <w:r w:rsidR="00407D51">
          <w:rPr>
            <w:rFonts w:ascii="Times New Roman" w:hAnsi="Times New Roman"/>
            <w:lang w:val="en-GB"/>
          </w:rPr>
          <w:t xml:space="preserve"> </w:t>
        </w:r>
      </w:ins>
      <w:r w:rsidR="006F1AF6">
        <w:rPr>
          <w:rFonts w:ascii="Times New Roman" w:hAnsi="Times New Roman"/>
          <w:lang w:val="en-GB"/>
        </w:rPr>
        <w:t>object</w:t>
      </w:r>
      <w:del w:id="862" w:author="Furuichi, Sho" w:date="2017-10-04T17:06:00Z">
        <w:r w:rsidR="006F1AF6" w:rsidDel="00407D51">
          <w:rPr>
            <w:rFonts w:ascii="Times New Roman" w:hAnsi="Times New Roman"/>
            <w:lang w:val="en-GB"/>
          </w:rPr>
          <w:delText>s</w:delText>
        </w:r>
      </w:del>
      <w:r w:rsidR="006F1AF6">
        <w:rPr>
          <w:rFonts w:ascii="Times New Roman" w:hAnsi="Times New Roman"/>
          <w:lang w:val="en-GB"/>
        </w:rPr>
        <w:t xml:space="preserve"> specified in the section </w:t>
      </w:r>
      <w:r w:rsidR="00BC3D3D">
        <w:rPr>
          <w:rFonts w:ascii="Times New Roman" w:hAnsi="Times New Roman" w:hint="eastAsia"/>
          <w:lang w:val="en-GB"/>
        </w:rPr>
        <w:t>7</w:t>
      </w:r>
      <w:r w:rsidR="00BC3D3D" w:rsidRPr="00F674FF">
        <w:rPr>
          <w:rFonts w:ascii="Times New Roman" w:hAnsi="Times New Roman"/>
          <w:lang w:val="en-GB"/>
        </w:rPr>
        <w:t xml:space="preserve"> </w:t>
      </w:r>
      <w:r w:rsidR="006F1AF6">
        <w:rPr>
          <w:rFonts w:ascii="Times New Roman" w:hAnsi="Times New Roman"/>
          <w:lang w:val="en-GB"/>
        </w:rPr>
        <w:t xml:space="preserve">of this document </w:t>
      </w:r>
      <w:r w:rsidR="00F674FF" w:rsidRPr="00F674FF">
        <w:rPr>
          <w:rFonts w:ascii="Times New Roman" w:hAnsi="Times New Roman"/>
          <w:lang w:val="en-GB"/>
        </w:rPr>
        <w:t>using JSON (JavaScript Object Notation) as defined in</w:t>
      </w:r>
      <w:r w:rsidR="00F674FF">
        <w:rPr>
          <w:rFonts w:ascii="Times New Roman" w:hAnsi="Times New Roman"/>
          <w:lang w:val="en-GB"/>
        </w:rPr>
        <w:t xml:space="preserve"> </w:t>
      </w:r>
      <w:r w:rsidR="00F674FF" w:rsidRPr="00F674FF">
        <w:rPr>
          <w:rFonts w:ascii="Times New Roman" w:hAnsi="Times New Roman"/>
          <w:lang w:val="en-GB"/>
        </w:rPr>
        <w:t>RFC-7159 [</w:t>
      </w:r>
      <w:ins w:id="863" w:author="Furuichi, Sho" w:date="2017-10-04T19:13:00Z">
        <w:r w:rsidR="00345924">
          <w:rPr>
            <w:rFonts w:ascii="Times New Roman" w:hAnsi="Times New Roman"/>
            <w:lang w:val="en-GB"/>
          </w:rPr>
          <w:t>n.</w:t>
        </w:r>
      </w:ins>
      <w:r w:rsidR="00F674FF">
        <w:rPr>
          <w:rFonts w:ascii="Times New Roman" w:hAnsi="Times New Roman"/>
          <w:lang w:val="en-GB"/>
        </w:rPr>
        <w:t>2</w:t>
      </w:r>
      <w:r w:rsidR="00F674FF" w:rsidRPr="00F674FF">
        <w:rPr>
          <w:rFonts w:ascii="Times New Roman" w:hAnsi="Times New Roman"/>
          <w:lang w:val="en-GB"/>
        </w:rPr>
        <w:t xml:space="preserve">]. Unicode characters </w:t>
      </w:r>
      <w:r w:rsidR="00F674FF">
        <w:rPr>
          <w:rFonts w:ascii="Times New Roman" w:hAnsi="Times New Roman"/>
          <w:lang w:val="en-GB"/>
        </w:rPr>
        <w:t>shall be used and its</w:t>
      </w:r>
      <w:r w:rsidR="00F674FF" w:rsidRPr="00F674FF">
        <w:rPr>
          <w:rFonts w:ascii="Times New Roman" w:hAnsi="Times New Roman"/>
          <w:lang w:val="en-GB"/>
        </w:rPr>
        <w:t xml:space="preserve"> default</w:t>
      </w:r>
      <w:r w:rsidR="00F674FF">
        <w:rPr>
          <w:rFonts w:ascii="Times New Roman" w:hAnsi="Times New Roman"/>
          <w:lang w:val="en-GB"/>
        </w:rPr>
        <w:t xml:space="preserve"> encoding shall be UTF-8.</w:t>
      </w:r>
    </w:p>
    <w:p w:rsidR="00157F59" w:rsidRPr="00157F59" w:rsidDel="00407D51" w:rsidRDefault="004F20EF">
      <w:pPr>
        <w:ind w:left="210"/>
        <w:rPr>
          <w:del w:id="864" w:author="Furuichi, Sho" w:date="2017-10-04T17:03:00Z"/>
          <w:lang w:val="en-GB"/>
        </w:rPr>
        <w:pPrChange w:id="865" w:author="Furuichi, Sho" w:date="2017-10-04T20:18:00Z">
          <w:pPr>
            <w:pStyle w:val="Titre3"/>
            <w:spacing w:before="60" w:after="60"/>
            <w:ind w:left="210" w:right="210"/>
          </w:pPr>
        </w:pPrChange>
      </w:pPr>
      <w:del w:id="866" w:author="Furuichi, Sho" w:date="2017-09-26T00:36:00Z">
        <w:r w:rsidDel="00B271DB">
          <w:rPr>
            <w:rFonts w:hint="eastAsia"/>
            <w:lang w:val="en-GB"/>
          </w:rPr>
          <w:delText>5</w:delText>
        </w:r>
      </w:del>
      <w:del w:id="867" w:author="Furuichi, Sho" w:date="2017-10-04T17:03:00Z">
        <w:r w:rsidR="00157F59" w:rsidDel="00407D51">
          <w:rPr>
            <w:lang w:val="en-GB"/>
          </w:rPr>
          <w:delText>.1.2</w:delText>
        </w:r>
        <w:r w:rsidR="00157F59" w:rsidDel="00407D51">
          <w:rPr>
            <w:lang w:val="en-GB"/>
          </w:rPr>
          <w:tab/>
        </w:r>
        <w:r w:rsidR="00157F59" w:rsidRPr="00157F59" w:rsidDel="00407D51">
          <w:rPr>
            <w:lang w:val="en-GB"/>
          </w:rPr>
          <w:delText>XML Signature</w:delText>
        </w:r>
      </w:del>
    </w:p>
    <w:p w:rsidR="00157F59" w:rsidRPr="00016C60" w:rsidRDefault="00016C60" w:rsidP="006442B9">
      <w:pPr>
        <w:rPr>
          <w:rFonts w:ascii="Times New Roman" w:hAnsi="Times New Roman"/>
          <w:i/>
          <w:color w:val="FF0000"/>
          <w:lang w:val="en-GB"/>
        </w:rPr>
      </w:pPr>
      <w:del w:id="868" w:author="Furuichi, Sho" w:date="2017-10-04T17:04:00Z">
        <w:r w:rsidRPr="00AF5856" w:rsidDel="00407D51">
          <w:rPr>
            <w:rFonts w:ascii="Times New Roman" w:hAnsi="Times New Roman" w:hint="eastAsia"/>
            <w:i/>
            <w:color w:val="FF0000"/>
            <w:highlight w:val="yellow"/>
            <w:lang w:val="en-GB"/>
          </w:rPr>
          <w:delText>Editor</w:delText>
        </w:r>
        <w:r w:rsidRPr="00AF5856" w:rsidDel="00407D51">
          <w:rPr>
            <w:rFonts w:ascii="Times New Roman" w:hAnsi="Times New Roman"/>
            <w:i/>
            <w:color w:val="FF0000"/>
            <w:highlight w:val="yellow"/>
            <w:lang w:val="en-GB"/>
          </w:rPr>
          <w:delText>’s N</w:delText>
        </w:r>
        <w:r w:rsidRPr="00016C60" w:rsidDel="00407D51">
          <w:rPr>
            <w:rFonts w:ascii="Times New Roman" w:hAnsi="Times New Roman"/>
            <w:i/>
            <w:color w:val="FF0000"/>
            <w:highlight w:val="yellow"/>
            <w:lang w:val="en-GB"/>
          </w:rPr>
          <w:delText xml:space="preserve">ote: </w:delText>
        </w:r>
      </w:del>
      <w:del w:id="869" w:author="Furuichi, Sho" w:date="2017-10-04T17:03:00Z">
        <w:r w:rsidR="00F6168F" w:rsidDel="00407D51">
          <w:rPr>
            <w:rFonts w:ascii="Times New Roman" w:hAnsi="Times New Roman"/>
            <w:i/>
            <w:color w:val="FF0000"/>
            <w:highlight w:val="yellow"/>
            <w:lang w:val="en-GB"/>
          </w:rPr>
          <w:delText>To be discussed</w:delText>
        </w:r>
        <w:r w:rsidRPr="00016C60" w:rsidDel="00407D51">
          <w:rPr>
            <w:rFonts w:ascii="Times New Roman" w:hAnsi="Times New Roman"/>
            <w:i/>
            <w:color w:val="FF0000"/>
            <w:highlight w:val="yellow"/>
            <w:lang w:val="en-GB"/>
          </w:rPr>
          <w:delText>.</w:delText>
        </w:r>
      </w:del>
    </w:p>
    <w:p w:rsidR="00F674FF" w:rsidRPr="00E86E27" w:rsidRDefault="004F20EF">
      <w:pPr>
        <w:pStyle w:val="Titre2"/>
        <w:rPr>
          <w:rPrChange w:id="870" w:author="Furuichi, Sho" w:date="2017-10-04T20:09:00Z">
            <w:rPr>
              <w:rFonts w:eastAsiaTheme="minorEastAsia"/>
              <w:lang w:val="en-GB"/>
            </w:rPr>
          </w:rPrChange>
        </w:rPr>
        <w:pPrChange w:id="871" w:author="Furuichi, Sho" w:date="2017-10-04T20:18:00Z">
          <w:pPr>
            <w:pStyle w:val="Titre2"/>
            <w:spacing w:before="240" w:after="60"/>
            <w:ind w:left="210" w:right="210"/>
          </w:pPr>
        </w:pPrChange>
      </w:pPr>
      <w:bookmarkStart w:id="872" w:name="_Toc494975858"/>
      <w:del w:id="873" w:author="Furuichi, Sho" w:date="2017-09-26T00:39:00Z">
        <w:r w:rsidRPr="00E86E27" w:rsidDel="008F5C7E">
          <w:rPr>
            <w:rPrChange w:id="874" w:author="Furuichi, Sho" w:date="2017-10-04T20:09:00Z">
              <w:rPr>
                <w:lang w:val="en-GB"/>
              </w:rPr>
            </w:rPrChange>
          </w:rPr>
          <w:delText>5</w:delText>
        </w:r>
      </w:del>
      <w:ins w:id="875" w:author="Furuichi, Sho" w:date="2017-09-26T00:39:00Z">
        <w:r w:rsidR="008F5C7E" w:rsidRPr="00E86E27">
          <w:rPr>
            <w:rPrChange w:id="876" w:author="Furuichi, Sho" w:date="2017-10-04T20:09:00Z">
              <w:rPr>
                <w:lang w:val="en-GB"/>
              </w:rPr>
            </w:rPrChange>
          </w:rPr>
          <w:t>6</w:t>
        </w:r>
      </w:ins>
      <w:r w:rsidR="00F674FF" w:rsidRPr="00E86E27">
        <w:rPr>
          <w:rPrChange w:id="877" w:author="Furuichi, Sho" w:date="2017-10-04T20:09:00Z">
            <w:rPr>
              <w:lang w:val="en-GB"/>
            </w:rPr>
          </w:rPrChange>
        </w:rPr>
        <w:t>.2</w:t>
      </w:r>
      <w:r w:rsidR="00F674FF" w:rsidRPr="00E86E27">
        <w:rPr>
          <w:rPrChange w:id="878" w:author="Furuichi, Sho" w:date="2017-10-04T20:09:00Z">
            <w:rPr>
              <w:lang w:val="en-GB"/>
            </w:rPr>
          </w:rPrChange>
        </w:rPr>
        <w:tab/>
        <w:t>Message transport</w:t>
      </w:r>
      <w:bookmarkEnd w:id="872"/>
    </w:p>
    <w:p w:rsidR="00F674FF" w:rsidRDefault="00F674FF">
      <w:pPr>
        <w:spacing w:before="240" w:after="240"/>
        <w:rPr>
          <w:rFonts w:ascii="Times New Roman" w:hAnsi="Times New Roman"/>
          <w:lang w:val="en-GB"/>
        </w:rPr>
        <w:pPrChange w:id="879" w:author="Furuichi, Sho" w:date="2017-10-04T19:20:00Z">
          <w:pPr>
            <w:spacing w:after="240"/>
          </w:pPr>
        </w:pPrChange>
      </w:pPr>
      <w:r w:rsidRPr="00F674FF">
        <w:rPr>
          <w:rFonts w:ascii="Times New Roman" w:hAnsi="Times New Roman"/>
          <w:lang w:val="en-GB"/>
        </w:rPr>
        <w:t>HTTPS shall be used as the transport protocols for SAS-</w:t>
      </w:r>
      <w:r w:rsidR="003F5432">
        <w:rPr>
          <w:rFonts w:ascii="Times New Roman" w:hAnsi="Times New Roman"/>
          <w:lang w:val="en-GB"/>
        </w:rPr>
        <w:t>ESC</w:t>
      </w:r>
      <w:r w:rsidRPr="00F674FF">
        <w:rPr>
          <w:rFonts w:ascii="Times New Roman" w:hAnsi="Times New Roman"/>
          <w:lang w:val="en-GB"/>
        </w:rPr>
        <w:t xml:space="preserve"> message exchanges. The TLS protocol as specified in [</w:t>
      </w:r>
      <w:ins w:id="880" w:author="Furuichi, Sho" w:date="2017-10-04T19:13:00Z">
        <w:r w:rsidR="00345924">
          <w:rPr>
            <w:rFonts w:ascii="Times New Roman" w:hAnsi="Times New Roman"/>
            <w:lang w:val="en-GB"/>
          </w:rPr>
          <w:t>n.</w:t>
        </w:r>
      </w:ins>
      <w:r w:rsidR="003F5432">
        <w:rPr>
          <w:rFonts w:ascii="Times New Roman" w:hAnsi="Times New Roman"/>
          <w:lang w:val="en-GB"/>
        </w:rPr>
        <w:t>3</w:t>
      </w:r>
      <w:r w:rsidRPr="00F674FF">
        <w:rPr>
          <w:rFonts w:ascii="Times New Roman" w:hAnsi="Times New Roman"/>
          <w:lang w:val="en-GB"/>
        </w:rPr>
        <w:t>] and HTTP version 1.1 as specified in [</w:t>
      </w:r>
      <w:ins w:id="881" w:author="Furuichi, Sho" w:date="2017-10-04T19:13:00Z">
        <w:r w:rsidR="00345924">
          <w:rPr>
            <w:rFonts w:ascii="Times New Roman" w:hAnsi="Times New Roman"/>
            <w:lang w:val="en-GB"/>
          </w:rPr>
          <w:t>n.</w:t>
        </w:r>
      </w:ins>
      <w:r w:rsidR="003F5432">
        <w:rPr>
          <w:rFonts w:ascii="Times New Roman" w:hAnsi="Times New Roman"/>
          <w:lang w:val="en-GB"/>
        </w:rPr>
        <w:t>4</w:t>
      </w:r>
      <w:r w:rsidRPr="00F674FF">
        <w:rPr>
          <w:rFonts w:ascii="Times New Roman" w:hAnsi="Times New Roman"/>
          <w:lang w:val="en-GB"/>
        </w:rPr>
        <w:t>] shall be used.</w:t>
      </w:r>
    </w:p>
    <w:p w:rsidR="003F5432" w:rsidRDefault="003F5432" w:rsidP="00F674FF">
      <w:pPr>
        <w:rPr>
          <w:rFonts w:ascii="Times New Roman" w:hAnsi="Times New Roman"/>
          <w:lang w:val="en-GB"/>
        </w:rPr>
      </w:pPr>
      <w:r w:rsidRPr="003F5432">
        <w:rPr>
          <w:rFonts w:ascii="Times New Roman" w:hAnsi="Times New Roman"/>
          <w:lang w:val="en-GB"/>
        </w:rPr>
        <w:t xml:space="preserve">The HTTP POST method shall be used for all requests from the </w:t>
      </w:r>
      <w:r>
        <w:rPr>
          <w:rFonts w:ascii="Times New Roman" w:hAnsi="Times New Roman"/>
          <w:lang w:val="en-GB"/>
        </w:rPr>
        <w:t xml:space="preserve">ESC </w:t>
      </w:r>
      <w:r w:rsidRPr="003F5432">
        <w:rPr>
          <w:rFonts w:ascii="Times New Roman" w:hAnsi="Times New Roman"/>
          <w:lang w:val="en-GB"/>
        </w:rPr>
        <w:t>to the SAS</w:t>
      </w:r>
      <w:r w:rsidR="00B54A6A">
        <w:rPr>
          <w:rFonts w:ascii="Times New Roman" w:hAnsi="Times New Roman"/>
          <w:lang w:val="en-GB"/>
        </w:rPr>
        <w:t xml:space="preserve"> and from the SAS to the ESC</w:t>
      </w:r>
      <w:r w:rsidRPr="003F5432">
        <w:rPr>
          <w:rFonts w:ascii="Times New Roman" w:hAnsi="Times New Roman"/>
          <w:lang w:val="en-GB"/>
        </w:rPr>
        <w:t>.</w:t>
      </w:r>
    </w:p>
    <w:p w:rsidR="00581898" w:rsidRPr="00581898" w:rsidRDefault="00581898" w:rsidP="00581898">
      <w:pPr>
        <w:spacing w:after="2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POST shall be sent to t</w:t>
      </w:r>
      <w:r w:rsidR="003F5432">
        <w:rPr>
          <w:rFonts w:ascii="Times New Roman" w:hAnsi="Times New Roman" w:hint="eastAsia"/>
          <w:lang w:val="en-GB"/>
        </w:rPr>
        <w:t xml:space="preserve">he URL </w:t>
      </w:r>
      <w:r>
        <w:rPr>
          <w:rFonts w:ascii="Times New Roman" w:hAnsi="Times New Roman"/>
          <w:lang w:val="en-GB"/>
        </w:rPr>
        <w:t xml:space="preserve">provided by </w:t>
      </w:r>
      <w:r w:rsidR="003F5432">
        <w:rPr>
          <w:rFonts w:ascii="Times New Roman" w:hAnsi="Times New Roman"/>
          <w:lang w:val="en-GB"/>
        </w:rPr>
        <w:t>the SAS</w:t>
      </w:r>
      <w:r w:rsidR="00B54A6A">
        <w:rPr>
          <w:rFonts w:ascii="Times New Roman" w:hAnsi="Times New Roman"/>
          <w:lang w:val="en-GB"/>
        </w:rPr>
        <w:t xml:space="preserve"> or the ESC</w:t>
      </w:r>
      <w:r>
        <w:rPr>
          <w:rFonts w:ascii="Times New Roman" w:hAnsi="Times New Roman"/>
          <w:lang w:val="en-GB"/>
        </w:rPr>
        <w:t>. The URL shall be configured in accordance with the following format.</w:t>
      </w:r>
    </w:p>
    <w:p w:rsidR="00581898" w:rsidRPr="00581898" w:rsidRDefault="00581898" w:rsidP="00581898">
      <w:pPr>
        <w:shd w:val="clear" w:color="auto" w:fill="BFBFBF" w:themeFill="background1" w:themeFillShade="BF"/>
        <w:spacing w:after="240"/>
        <w:jc w:val="center"/>
        <w:rPr>
          <w:rFonts w:ascii="Courier New" w:hAnsi="Courier New" w:cs="Courier New"/>
          <w:lang w:val="en-GB"/>
        </w:rPr>
      </w:pPr>
      <w:r w:rsidRPr="00581898">
        <w:rPr>
          <w:rFonts w:ascii="Courier New" w:hAnsi="Courier New" w:cs="Courier New"/>
          <w:lang w:val="en-GB"/>
        </w:rPr>
        <w:t>$BASE_URL/$RELEASE_NUMBER/$METHOD_NAME</w:t>
      </w:r>
    </w:p>
    <w:p w:rsidR="00581898" w:rsidRDefault="00581898" w:rsidP="006F1AF6">
      <w:pPr>
        <w:spacing w:after="60"/>
        <w:rPr>
          <w:rFonts w:ascii="Times New Roman" w:hAnsi="Times New Roman"/>
          <w:lang w:val="en-GB"/>
        </w:rPr>
      </w:pPr>
      <w:r w:rsidRPr="006F1AF6">
        <w:rPr>
          <w:rFonts w:ascii="Courier New" w:hAnsi="Courier New" w:cs="Courier New"/>
          <w:lang w:val="en-GB"/>
        </w:rPr>
        <w:t>$BASE_URL</w:t>
      </w:r>
      <w:r>
        <w:rPr>
          <w:rFonts w:ascii="Times New Roman" w:hAnsi="Times New Roman" w:hint="eastAsia"/>
          <w:lang w:val="en-GB"/>
        </w:rPr>
        <w:t xml:space="preserve"> </w:t>
      </w:r>
      <w:r w:rsidR="006F1AF6">
        <w:rPr>
          <w:rFonts w:ascii="Times New Roman" w:hAnsi="Times New Roman"/>
          <w:lang w:val="en-GB"/>
        </w:rPr>
        <w:t>represents the base URL of the SAS</w:t>
      </w:r>
      <w:r w:rsidR="00B54A6A">
        <w:rPr>
          <w:rFonts w:ascii="Times New Roman" w:hAnsi="Times New Roman"/>
          <w:lang w:val="en-GB"/>
        </w:rPr>
        <w:t xml:space="preserve"> or the ESC</w:t>
      </w:r>
      <w:r w:rsidR="006F1AF6">
        <w:rPr>
          <w:rFonts w:ascii="Times New Roman" w:hAnsi="Times New Roman"/>
          <w:lang w:val="en-GB"/>
        </w:rPr>
        <w:t xml:space="preserve">. </w:t>
      </w:r>
    </w:p>
    <w:p w:rsidR="00581898" w:rsidRDefault="00581898" w:rsidP="006F1AF6">
      <w:pPr>
        <w:spacing w:after="60"/>
        <w:rPr>
          <w:rFonts w:ascii="Times New Roman" w:hAnsi="Times New Roman"/>
          <w:lang w:val="en-GB"/>
        </w:rPr>
      </w:pPr>
      <w:r w:rsidRPr="006F1AF6">
        <w:rPr>
          <w:rFonts w:ascii="Courier New" w:hAnsi="Courier New" w:cs="Courier New"/>
          <w:lang w:val="en-GB"/>
        </w:rPr>
        <w:t>$RELEASE_NUMBER</w:t>
      </w:r>
      <w:r>
        <w:rPr>
          <w:rFonts w:ascii="Times New Roman" w:hAnsi="Times New Roman" w:hint="eastAsia"/>
          <w:lang w:val="en-GB"/>
        </w:rPr>
        <w:t xml:space="preserve"> represents the </w:t>
      </w:r>
      <w:r w:rsidR="006F1AF6">
        <w:rPr>
          <w:rFonts w:ascii="Times New Roman" w:hAnsi="Times New Roman"/>
          <w:lang w:val="en-GB"/>
        </w:rPr>
        <w:t>CBRS release number corresponding to the ESC Requirements developed by WinnForum</w:t>
      </w:r>
      <w:r w:rsidR="002850B1">
        <w:rPr>
          <w:rFonts w:ascii="Times New Roman" w:hAnsi="Times New Roman"/>
          <w:lang w:val="en-GB"/>
        </w:rPr>
        <w:t xml:space="preserve"> [</w:t>
      </w:r>
      <w:ins w:id="882" w:author="Furuichi, Sho" w:date="2017-10-04T19:13:00Z">
        <w:r w:rsidR="00345924">
          <w:rPr>
            <w:rFonts w:ascii="Times New Roman" w:hAnsi="Times New Roman"/>
            <w:lang w:val="en-GB"/>
          </w:rPr>
          <w:t>n.</w:t>
        </w:r>
      </w:ins>
      <w:r w:rsidR="002850B1">
        <w:rPr>
          <w:rFonts w:ascii="Times New Roman" w:hAnsi="Times New Roman"/>
          <w:lang w:val="en-GB"/>
        </w:rPr>
        <w:t>1]</w:t>
      </w:r>
      <w:r w:rsidR="006F1AF6">
        <w:rPr>
          <w:rFonts w:ascii="Times New Roman" w:hAnsi="Times New Roman"/>
          <w:lang w:val="en-GB"/>
        </w:rPr>
        <w:t xml:space="preserve">. In this specification, </w:t>
      </w:r>
      <w:r w:rsidR="006F1AF6" w:rsidRPr="006F1AF6">
        <w:rPr>
          <w:rFonts w:ascii="Courier New" w:hAnsi="Courier New" w:cs="Courier New"/>
          <w:lang w:val="en-GB"/>
        </w:rPr>
        <w:t>$RELEASE_NUMBER</w:t>
      </w:r>
      <w:r w:rsidR="006F1AF6">
        <w:rPr>
          <w:rFonts w:ascii="Times New Roman" w:hAnsi="Times New Roman"/>
          <w:lang w:val="en-GB"/>
        </w:rPr>
        <w:t xml:space="preserve"> shall be “v1.</w:t>
      </w:r>
      <w:r w:rsidR="00243699">
        <w:rPr>
          <w:rFonts w:ascii="Times New Roman" w:hAnsi="Times New Roman"/>
          <w:lang w:val="en-GB"/>
        </w:rPr>
        <w:t>3</w:t>
      </w:r>
      <w:r w:rsidR="006F1AF6">
        <w:rPr>
          <w:rFonts w:ascii="Times New Roman" w:hAnsi="Times New Roman"/>
          <w:lang w:val="en-GB"/>
        </w:rPr>
        <w:t>”.</w:t>
      </w:r>
    </w:p>
    <w:p w:rsidR="002850B1" w:rsidRPr="00AD134C" w:rsidRDefault="006F1AF6" w:rsidP="00AD134C">
      <w:pPr>
        <w:spacing w:after="240"/>
        <w:rPr>
          <w:rFonts w:ascii="Times New Roman" w:hAnsi="Times New Roman"/>
          <w:lang w:val="en-GB"/>
        </w:rPr>
      </w:pPr>
      <w:r w:rsidRPr="006F1AF6">
        <w:rPr>
          <w:rFonts w:ascii="Courier New" w:hAnsi="Courier New" w:cs="Courier New"/>
          <w:lang w:val="en-GB"/>
        </w:rPr>
        <w:t xml:space="preserve">$METHOD_NAME </w:t>
      </w:r>
      <w:r>
        <w:rPr>
          <w:rFonts w:ascii="Times New Roman" w:hAnsi="Times New Roman" w:hint="eastAsia"/>
          <w:lang w:val="en-GB"/>
        </w:rPr>
        <w:t>represents</w:t>
      </w:r>
      <w:r>
        <w:rPr>
          <w:rFonts w:ascii="Times New Roman" w:hAnsi="Times New Roman"/>
          <w:lang w:val="en-GB"/>
        </w:rPr>
        <w:t xml:space="preserve"> method name of the API specified in this document</w:t>
      </w:r>
      <w:r w:rsidR="00B54A6A">
        <w:rPr>
          <w:rFonts w:ascii="Times New Roman" w:hAnsi="Times New Roman"/>
          <w:lang w:val="en-GB"/>
        </w:rPr>
        <w:t xml:space="preserve"> and corresponding to the specific SAS-ESC message</w:t>
      </w:r>
      <w:r>
        <w:rPr>
          <w:rFonts w:ascii="Times New Roman" w:hAnsi="Times New Roman"/>
          <w:lang w:val="en-GB"/>
        </w:rPr>
        <w:t xml:space="preserve">. </w:t>
      </w:r>
      <w:r w:rsidR="002850B1">
        <w:rPr>
          <w:rFonts w:ascii="Times New Roman" w:hAnsi="Times New Roman"/>
          <w:lang w:val="en-GB"/>
        </w:rPr>
        <w:t>The methods in the following table shall be used in the API.</w:t>
      </w:r>
    </w:p>
    <w:p w:rsidR="002850B1" w:rsidRPr="007D5974" w:rsidRDefault="002850B1" w:rsidP="002850B1">
      <w:pPr>
        <w:pStyle w:val="Lgende"/>
        <w:keepNext/>
        <w:jc w:val="center"/>
        <w:rPr>
          <w:rFonts w:ascii="Arial" w:hAnsi="Arial" w:cs="Arial"/>
        </w:rPr>
      </w:pPr>
      <w:r w:rsidRPr="007D5974">
        <w:rPr>
          <w:rFonts w:ascii="Arial" w:hAnsi="Arial" w:cs="Arial"/>
        </w:rPr>
        <w:t xml:space="preserve">Table </w:t>
      </w:r>
      <w:r w:rsidRPr="007D5974">
        <w:rPr>
          <w:rFonts w:ascii="Arial" w:hAnsi="Arial" w:cs="Arial"/>
        </w:rPr>
        <w:fldChar w:fldCharType="begin"/>
      </w:r>
      <w:r w:rsidRPr="007D5974">
        <w:rPr>
          <w:rFonts w:ascii="Arial" w:hAnsi="Arial" w:cs="Arial"/>
        </w:rPr>
        <w:instrText xml:space="preserve"> SEQ Table \* ARABIC </w:instrText>
      </w:r>
      <w:r w:rsidRPr="007D5974">
        <w:rPr>
          <w:rFonts w:ascii="Arial" w:hAnsi="Arial" w:cs="Arial"/>
        </w:rPr>
        <w:fldChar w:fldCharType="separate"/>
      </w:r>
      <w:r w:rsidR="0040247F">
        <w:rPr>
          <w:rFonts w:ascii="Arial" w:hAnsi="Arial" w:cs="Arial"/>
          <w:noProof/>
        </w:rPr>
        <w:t>1</w:t>
      </w:r>
      <w:r w:rsidRPr="007D5974">
        <w:rPr>
          <w:rFonts w:ascii="Arial" w:hAnsi="Arial" w:cs="Arial"/>
        </w:rPr>
        <w:fldChar w:fldCharType="end"/>
      </w:r>
      <w:r w:rsidRPr="007D5974">
        <w:rPr>
          <w:rFonts w:ascii="Arial" w:hAnsi="Arial" w:cs="Arial"/>
        </w:rPr>
        <w:t>: List of methods in API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835"/>
      </w:tblGrid>
      <w:tr w:rsidR="002850B1" w:rsidTr="002850B1">
        <w:trPr>
          <w:jc w:val="center"/>
        </w:trPr>
        <w:tc>
          <w:tcPr>
            <w:tcW w:w="4390" w:type="dxa"/>
          </w:tcPr>
          <w:p w:rsidR="002850B1" w:rsidRPr="002850B1" w:rsidRDefault="00B54A6A" w:rsidP="00F674FF">
            <w:pPr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SAS-ESC m</w:t>
            </w:r>
            <w:r w:rsidR="002850B1" w:rsidRPr="002850B1">
              <w:rPr>
                <w:rFonts w:ascii="Times New Roman" w:hAnsi="Times New Roman" w:hint="eastAsia"/>
                <w:b/>
                <w:lang w:val="en-GB"/>
              </w:rPr>
              <w:t>essage name</w:t>
            </w:r>
          </w:p>
        </w:tc>
        <w:tc>
          <w:tcPr>
            <w:tcW w:w="2835" w:type="dxa"/>
          </w:tcPr>
          <w:p w:rsidR="002850B1" w:rsidRDefault="002850B1" w:rsidP="00F674FF">
            <w:pPr>
              <w:rPr>
                <w:rFonts w:ascii="Times New Roman" w:hAnsi="Times New Roman"/>
                <w:lang w:val="en-GB"/>
              </w:rPr>
            </w:pPr>
            <w:r w:rsidRPr="002850B1">
              <w:rPr>
                <w:rFonts w:ascii="Courier New" w:hAnsi="Courier New" w:cs="Courier New"/>
                <w:b/>
                <w:lang w:val="en-GB"/>
              </w:rPr>
              <w:t>$METHOD_NAME</w:t>
            </w:r>
          </w:p>
        </w:tc>
      </w:tr>
      <w:tr w:rsidR="00B54A6A" w:rsidTr="002850B1">
        <w:trPr>
          <w:jc w:val="center"/>
        </w:trPr>
        <w:tc>
          <w:tcPr>
            <w:tcW w:w="4390" w:type="dxa"/>
          </w:tcPr>
          <w:p w:rsidR="00B54A6A" w:rsidRDefault="00B54A6A" w:rsidP="00F674FF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SAS Registration Message</w:t>
            </w:r>
          </w:p>
        </w:tc>
        <w:tc>
          <w:tcPr>
            <w:tcW w:w="2835" w:type="dxa"/>
          </w:tcPr>
          <w:p w:rsidR="00B54A6A" w:rsidRPr="002850B1" w:rsidRDefault="00B54A6A" w:rsidP="00F674FF">
            <w:pPr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 w:hint="eastAsia"/>
                <w:i/>
                <w:lang w:val="en-GB"/>
              </w:rPr>
              <w:t>sasRegistration</w:t>
            </w:r>
          </w:p>
        </w:tc>
      </w:tr>
      <w:tr w:rsidR="0053132B" w:rsidTr="002850B1">
        <w:trPr>
          <w:jc w:val="center"/>
        </w:trPr>
        <w:tc>
          <w:tcPr>
            <w:tcW w:w="4390" w:type="dxa"/>
          </w:tcPr>
          <w:p w:rsidR="0053132B" w:rsidRDefault="0053132B" w:rsidP="00F674FF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ESC </w:t>
            </w:r>
            <w:r>
              <w:rPr>
                <w:rFonts w:ascii="Times New Roman" w:hAnsi="Times New Roman"/>
                <w:lang w:val="en-GB"/>
              </w:rPr>
              <w:t>Information</w:t>
            </w:r>
            <w:r>
              <w:rPr>
                <w:rFonts w:ascii="Times New Roman" w:hAnsi="Times New Roman" w:hint="eastAsia"/>
                <w:lang w:val="en-GB"/>
              </w:rPr>
              <w:t xml:space="preserve"> Update Message</w:t>
            </w:r>
          </w:p>
        </w:tc>
        <w:tc>
          <w:tcPr>
            <w:tcW w:w="2835" w:type="dxa"/>
          </w:tcPr>
          <w:p w:rsidR="0053132B" w:rsidRDefault="0053132B" w:rsidP="00F674FF">
            <w:pPr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 w:hint="eastAsia"/>
                <w:i/>
                <w:lang w:val="en-GB"/>
              </w:rPr>
              <w:t>escUpdate</w:t>
            </w:r>
          </w:p>
        </w:tc>
      </w:tr>
      <w:tr w:rsidR="002850B1" w:rsidTr="002850B1">
        <w:trPr>
          <w:jc w:val="center"/>
        </w:trPr>
        <w:tc>
          <w:tcPr>
            <w:tcW w:w="4390" w:type="dxa"/>
          </w:tcPr>
          <w:p w:rsidR="002850B1" w:rsidRDefault="002850B1" w:rsidP="00F674FF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DPA </w:t>
            </w:r>
            <w:r w:rsidR="00136F07">
              <w:rPr>
                <w:rFonts w:ascii="Times New Roman" w:hAnsi="Times New Roman"/>
                <w:lang w:val="en-GB"/>
              </w:rPr>
              <w:t xml:space="preserve">Activation </w:t>
            </w:r>
            <w:r>
              <w:rPr>
                <w:rFonts w:ascii="Times New Roman" w:hAnsi="Times New Roman" w:hint="eastAsia"/>
                <w:lang w:val="en-GB"/>
              </w:rPr>
              <w:t>Stat</w:t>
            </w:r>
            <w:r w:rsidR="00136F07">
              <w:rPr>
                <w:rFonts w:ascii="Times New Roman" w:hAnsi="Times New Roman"/>
                <w:lang w:val="en-GB"/>
              </w:rPr>
              <w:t>us</w:t>
            </w:r>
            <w:r>
              <w:rPr>
                <w:rFonts w:ascii="Times New Roman" w:hAnsi="Times New Roman" w:hint="eastAsia"/>
                <w:lang w:val="en-GB"/>
              </w:rPr>
              <w:t xml:space="preserve"> Message</w:t>
            </w:r>
          </w:p>
        </w:tc>
        <w:tc>
          <w:tcPr>
            <w:tcW w:w="2835" w:type="dxa"/>
          </w:tcPr>
          <w:p w:rsidR="002850B1" w:rsidRPr="002850B1" w:rsidRDefault="002850B1" w:rsidP="00F674FF">
            <w:pPr>
              <w:rPr>
                <w:rFonts w:ascii="Times New Roman" w:hAnsi="Times New Roman"/>
                <w:i/>
                <w:lang w:val="en-GB"/>
              </w:rPr>
            </w:pPr>
            <w:r w:rsidRPr="002850B1">
              <w:rPr>
                <w:rFonts w:ascii="Times New Roman" w:hAnsi="Times New Roman"/>
                <w:i/>
                <w:lang w:val="en-GB"/>
              </w:rPr>
              <w:t>d</w:t>
            </w:r>
            <w:r w:rsidRPr="002850B1">
              <w:rPr>
                <w:rFonts w:ascii="Times New Roman" w:hAnsi="Times New Roman" w:hint="eastAsia"/>
                <w:i/>
                <w:lang w:val="en-GB"/>
              </w:rPr>
              <w:t>pa</w:t>
            </w:r>
            <w:r w:rsidRPr="002850B1">
              <w:rPr>
                <w:rFonts w:ascii="Times New Roman" w:hAnsi="Times New Roman"/>
                <w:i/>
                <w:lang w:val="en-GB"/>
              </w:rPr>
              <w:t>Stat</w:t>
            </w:r>
            <w:r w:rsidR="00136F07">
              <w:rPr>
                <w:rFonts w:ascii="Times New Roman" w:hAnsi="Times New Roman"/>
                <w:i/>
                <w:lang w:val="en-GB"/>
              </w:rPr>
              <w:t>usMessage</w:t>
            </w:r>
          </w:p>
        </w:tc>
      </w:tr>
      <w:tr w:rsidR="002850B1" w:rsidTr="002850B1">
        <w:trPr>
          <w:jc w:val="center"/>
        </w:trPr>
        <w:tc>
          <w:tcPr>
            <w:tcW w:w="4390" w:type="dxa"/>
          </w:tcPr>
          <w:p w:rsidR="002850B1" w:rsidRDefault="002850B1" w:rsidP="00F674FF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Keep Alive Message</w:t>
            </w:r>
          </w:p>
        </w:tc>
        <w:tc>
          <w:tcPr>
            <w:tcW w:w="2835" w:type="dxa"/>
          </w:tcPr>
          <w:p w:rsidR="002850B1" w:rsidRPr="002850B1" w:rsidRDefault="002850B1" w:rsidP="00F674FF">
            <w:pPr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 w:hint="eastAsia"/>
                <w:i/>
                <w:lang w:val="en-GB"/>
              </w:rPr>
              <w:t>keepAlive</w:t>
            </w:r>
          </w:p>
        </w:tc>
      </w:tr>
      <w:tr w:rsidR="000705B4" w:rsidTr="002850B1">
        <w:trPr>
          <w:jc w:val="center"/>
        </w:trPr>
        <w:tc>
          <w:tcPr>
            <w:tcW w:w="4390" w:type="dxa"/>
          </w:tcPr>
          <w:p w:rsidR="000705B4" w:rsidRDefault="000705B4" w:rsidP="00F674FF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SAS Deregistration Message</w:t>
            </w:r>
          </w:p>
        </w:tc>
        <w:tc>
          <w:tcPr>
            <w:tcW w:w="2835" w:type="dxa"/>
          </w:tcPr>
          <w:p w:rsidR="000705B4" w:rsidRDefault="000705B4" w:rsidP="00F674FF">
            <w:pPr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 w:hint="eastAsia"/>
                <w:i/>
                <w:lang w:val="en-GB"/>
              </w:rPr>
              <w:t>sasDeregistration</w:t>
            </w:r>
          </w:p>
        </w:tc>
      </w:tr>
    </w:tbl>
    <w:p w:rsidR="00AD134C" w:rsidRDefault="00AD134C" w:rsidP="00AD134C">
      <w:pPr>
        <w:spacing w:before="240"/>
        <w:rPr>
          <w:rFonts w:ascii="Times New Roman" w:hAnsi="Times New Roman"/>
          <w:lang w:val="en-GB"/>
        </w:rPr>
      </w:pPr>
      <w:r>
        <w:rPr>
          <w:rFonts w:ascii="Times New Roman" w:hAnsi="Times New Roman" w:hint="eastAsia"/>
          <w:lang w:val="en-GB"/>
        </w:rPr>
        <w:t>The error shall be indicated by using HTTP status code.</w:t>
      </w:r>
    </w:p>
    <w:p w:rsidR="00AD134C" w:rsidRDefault="00AD134C" w:rsidP="00AD134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If there is no error in the message, </w:t>
      </w:r>
      <w:r>
        <w:rPr>
          <w:rFonts w:ascii="Times New Roman" w:hAnsi="Times New Roman" w:hint="eastAsia"/>
          <w:lang w:val="en-GB"/>
        </w:rPr>
        <w:t>HTTP status code</w:t>
      </w:r>
      <w:r>
        <w:rPr>
          <w:rFonts w:ascii="Times New Roman" w:hAnsi="Times New Roman"/>
          <w:lang w:val="en-GB"/>
        </w:rPr>
        <w:t xml:space="preserve"> 200 (SUCCESS) shall be returned.</w:t>
      </w:r>
      <w:r w:rsidRPr="00AD134C">
        <w:rPr>
          <w:rFonts w:ascii="Times New Roman" w:hAnsi="Times New Roman"/>
          <w:lang w:val="en-GB"/>
        </w:rPr>
        <w:t xml:space="preserve"> </w:t>
      </w:r>
    </w:p>
    <w:p w:rsidR="00AD134C" w:rsidRPr="00AD134C" w:rsidRDefault="00AD134C" w:rsidP="00AD134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If invalid or malformatted parameters are used in the message, </w:t>
      </w:r>
      <w:r>
        <w:rPr>
          <w:rFonts w:ascii="Times New Roman" w:hAnsi="Times New Roman" w:hint="eastAsia"/>
          <w:lang w:val="en-GB"/>
        </w:rPr>
        <w:t>HTTP status code</w:t>
      </w:r>
      <w:r>
        <w:rPr>
          <w:rFonts w:ascii="Times New Roman" w:hAnsi="Times New Roman"/>
          <w:lang w:val="en-GB"/>
        </w:rPr>
        <w:t xml:space="preserve"> 400 (BAD </w:t>
      </w:r>
      <w:r>
        <w:rPr>
          <w:rFonts w:ascii="Times New Roman" w:hAnsi="Times New Roman"/>
          <w:lang w:val="en-GB"/>
        </w:rPr>
        <w:lastRenderedPageBreak/>
        <w:t>REQUEST) shall be returned.</w:t>
      </w:r>
    </w:p>
    <w:p w:rsidR="00AD134C" w:rsidRDefault="00AD134C" w:rsidP="00F470DF">
      <w:pPr>
        <w:spacing w:after="2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If invalid or malformatted URL is used, </w:t>
      </w:r>
      <w:r>
        <w:rPr>
          <w:rFonts w:ascii="Times New Roman" w:hAnsi="Times New Roman" w:hint="eastAsia"/>
          <w:lang w:val="en-GB"/>
        </w:rPr>
        <w:t>HTTP status code</w:t>
      </w:r>
      <w:r>
        <w:rPr>
          <w:rFonts w:ascii="Times New Roman" w:hAnsi="Times New Roman"/>
          <w:lang w:val="en-GB"/>
        </w:rPr>
        <w:t xml:space="preserve"> 404 (NOT FOUND) shall be returned.</w:t>
      </w:r>
    </w:p>
    <w:p w:rsidR="00407D51" w:rsidRDefault="00543F42" w:rsidP="00407D51">
      <w:pPr>
        <w:pStyle w:val="Titre1"/>
        <w:rPr>
          <w:ins w:id="883" w:author="Furuichi, Sho" w:date="2017-10-04T17:04:00Z"/>
          <w:lang w:val="en-GB"/>
        </w:rPr>
      </w:pPr>
      <w:bookmarkStart w:id="884" w:name="_Toc494975859"/>
      <w:ins w:id="885" w:author="Furuichi, Sho" w:date="2017-10-04T19:49:00Z">
        <w:r>
          <w:rPr>
            <w:lang w:val="en-GB"/>
          </w:rPr>
          <w:t>7.</w:t>
        </w:r>
        <w:r>
          <w:rPr>
            <w:lang w:val="en-GB"/>
          </w:rPr>
          <w:tab/>
        </w:r>
      </w:ins>
      <w:r w:rsidR="00B54A6A">
        <w:rPr>
          <w:lang w:val="en-GB"/>
        </w:rPr>
        <w:t xml:space="preserve">SAS-ESC </w:t>
      </w:r>
      <w:del w:id="886" w:author="Furuichi, Sho" w:date="2017-10-04T18:19:00Z">
        <w:r w:rsidR="00B54A6A" w:rsidDel="00C96D20">
          <w:rPr>
            <w:lang w:val="en-GB"/>
          </w:rPr>
          <w:delText>m</w:delText>
        </w:r>
      </w:del>
      <w:ins w:id="887" w:author="Furuichi, Sho" w:date="2017-10-04T18:19:00Z">
        <w:r w:rsidR="00C96D20">
          <w:rPr>
            <w:lang w:val="en-GB"/>
          </w:rPr>
          <w:t>M</w:t>
        </w:r>
      </w:ins>
      <w:r w:rsidR="00B54A6A">
        <w:rPr>
          <w:lang w:val="en-GB"/>
        </w:rPr>
        <w:t>essages</w:t>
      </w:r>
      <w:bookmarkEnd w:id="884"/>
    </w:p>
    <w:p w:rsidR="00407D51" w:rsidRPr="00E86E27" w:rsidRDefault="00543F42">
      <w:pPr>
        <w:pStyle w:val="Titre2"/>
        <w:ind w:left="1050"/>
        <w:rPr>
          <w:ins w:id="888" w:author="Furuichi, Sho" w:date="2017-10-04T18:16:00Z"/>
          <w:rPrChange w:id="889" w:author="Furuichi, Sho" w:date="2017-10-04T20:09:00Z">
            <w:rPr>
              <w:ins w:id="890" w:author="Furuichi, Sho" w:date="2017-10-04T18:16:00Z"/>
              <w:lang w:val="en-GB"/>
            </w:rPr>
          </w:rPrChange>
        </w:rPr>
        <w:pPrChange w:id="891" w:author="Furuichi, Sho" w:date="2017-10-04T20:18:00Z">
          <w:pPr>
            <w:pStyle w:val="Titre2"/>
            <w:numPr>
              <w:ilvl w:val="1"/>
              <w:numId w:val="16"/>
            </w:numPr>
            <w:spacing w:before="240" w:after="60"/>
            <w:ind w:left="1050" w:right="210" w:hanging="840"/>
          </w:pPr>
        </w:pPrChange>
      </w:pPr>
      <w:bookmarkStart w:id="892" w:name="_Toc494975860"/>
      <w:ins w:id="893" w:author="Furuichi, Sho" w:date="2017-10-04T19:49:00Z">
        <w:r w:rsidRPr="00E86E27">
          <w:rPr>
            <w:rPrChange w:id="894" w:author="Furuichi, Sho" w:date="2017-10-04T20:09:00Z">
              <w:rPr>
                <w:lang w:val="en-GB"/>
              </w:rPr>
            </w:rPrChange>
          </w:rPr>
          <w:t>7.1</w:t>
        </w:r>
        <w:r w:rsidRPr="00E86E27">
          <w:rPr>
            <w:rPrChange w:id="895" w:author="Furuichi, Sho" w:date="2017-10-04T20:09:00Z">
              <w:rPr>
                <w:lang w:val="en-GB"/>
              </w:rPr>
            </w:rPrChange>
          </w:rPr>
          <w:tab/>
        </w:r>
      </w:ins>
      <w:ins w:id="896" w:author="Furuichi, Sho" w:date="2017-10-04T17:05:00Z">
        <w:r w:rsidR="00407D51" w:rsidRPr="00E86E27">
          <w:rPr>
            <w:rPrChange w:id="897" w:author="Furuichi, Sho" w:date="2017-10-04T20:09:00Z">
              <w:rPr>
                <w:lang w:val="en-GB"/>
              </w:rPr>
            </w:rPrChange>
          </w:rPr>
          <w:t>Message Container</w:t>
        </w:r>
        <w:bookmarkEnd w:id="892"/>
        <w:r w:rsidR="00407D51" w:rsidRPr="00E86E27">
          <w:rPr>
            <w:rPrChange w:id="898" w:author="Furuichi, Sho" w:date="2017-10-04T20:09:00Z">
              <w:rPr>
                <w:lang w:val="en-GB"/>
              </w:rPr>
            </w:rPrChange>
          </w:rPr>
          <w:t xml:space="preserve"> </w:t>
        </w:r>
      </w:ins>
    </w:p>
    <w:p w:rsidR="00471EC6" w:rsidRPr="00C96D20" w:rsidRDefault="00C96D20" w:rsidP="00471EC6">
      <w:pPr>
        <w:rPr>
          <w:ins w:id="899" w:author="Furuichi, Sho" w:date="2017-10-04T17:04:00Z"/>
          <w:rFonts w:ascii="Times New Roman" w:eastAsiaTheme="minorEastAsia" w:hAnsi="Times New Roman"/>
          <w:lang w:val="en-GB"/>
        </w:rPr>
      </w:pPr>
      <w:ins w:id="900" w:author="Furuichi, Sho" w:date="2017-10-04T18:17:00Z">
        <w:r w:rsidRPr="00C96D20">
          <w:rPr>
            <w:rFonts w:ascii="Times New Roman" w:eastAsiaTheme="minorEastAsia" w:hAnsi="Times New Roman"/>
            <w:lang w:val="en-GB"/>
          </w:rPr>
          <w:t xml:space="preserve">All the </w:t>
        </w:r>
      </w:ins>
      <w:ins w:id="901" w:author="Furuichi, Sho" w:date="2017-10-04T18:18:00Z">
        <w:r>
          <w:rPr>
            <w:rFonts w:ascii="Times New Roman" w:eastAsiaTheme="minorEastAsia" w:hAnsi="Times New Roman"/>
            <w:lang w:val="en-GB"/>
          </w:rPr>
          <w:t xml:space="preserve">SAS-ESC Messages shall be generated </w:t>
        </w:r>
      </w:ins>
      <w:ins w:id="902" w:author="Furuichi, Sho" w:date="2017-10-04T18:20:00Z">
        <w:r w:rsidRPr="00C96D20">
          <w:rPr>
            <w:rFonts w:ascii="Times New Roman" w:eastAsiaTheme="minorEastAsia" w:hAnsi="Times New Roman"/>
            <w:lang w:val="en-GB"/>
          </w:rPr>
          <w:t xml:space="preserve">by encoding the </w:t>
        </w:r>
        <w:r w:rsidRPr="00C96D20">
          <w:rPr>
            <w:rFonts w:ascii="Times New Roman" w:eastAsiaTheme="minorEastAsia" w:hAnsi="Times New Roman"/>
            <w:i/>
            <w:lang w:val="en-GB"/>
          </w:rPr>
          <w:t>MessageContainer</w:t>
        </w:r>
        <w:r>
          <w:rPr>
            <w:rFonts w:ascii="Times New Roman" w:eastAsiaTheme="minorEastAsia" w:hAnsi="Times New Roman"/>
            <w:lang w:val="en-GB"/>
          </w:rPr>
          <w:t xml:space="preserve"> object</w:t>
        </w:r>
        <w:r w:rsidRPr="00C96D20">
          <w:rPr>
            <w:rFonts w:ascii="Times New Roman" w:eastAsiaTheme="minorEastAsia" w:hAnsi="Times New Roman"/>
            <w:lang w:val="en-GB"/>
          </w:rPr>
          <w:t xml:space="preserve"> using J</w:t>
        </w:r>
        <w:r>
          <w:rPr>
            <w:rFonts w:ascii="Times New Roman" w:eastAsiaTheme="minorEastAsia" w:hAnsi="Times New Roman"/>
            <w:lang w:val="en-GB"/>
          </w:rPr>
          <w:t>SON</w:t>
        </w:r>
        <w:r w:rsidRPr="00C96D20">
          <w:rPr>
            <w:rFonts w:ascii="Times New Roman" w:eastAsiaTheme="minorEastAsia" w:hAnsi="Times New Roman"/>
            <w:lang w:val="en-GB"/>
          </w:rPr>
          <w:t>.</w:t>
        </w:r>
        <w:r>
          <w:rPr>
            <w:rFonts w:ascii="Times New Roman" w:eastAsiaTheme="minorEastAsia" w:hAnsi="Times New Roman"/>
            <w:lang w:val="en-GB"/>
          </w:rPr>
          <w:t xml:space="preserve"> The table below defines the </w:t>
        </w:r>
      </w:ins>
      <w:ins w:id="903" w:author="Furuichi, Sho" w:date="2017-10-04T18:22:00Z">
        <w:r w:rsidRPr="00C96D20">
          <w:rPr>
            <w:rFonts w:ascii="Times New Roman" w:eastAsiaTheme="minorEastAsia" w:hAnsi="Times New Roman"/>
            <w:lang w:val="en-GB"/>
          </w:rPr>
          <w:t xml:space="preserve">the </w:t>
        </w:r>
        <w:r w:rsidRPr="00C96D20">
          <w:rPr>
            <w:rFonts w:ascii="Times New Roman" w:eastAsiaTheme="minorEastAsia" w:hAnsi="Times New Roman"/>
            <w:i/>
            <w:lang w:val="en-GB"/>
          </w:rPr>
          <w:t>MessageContainer</w:t>
        </w:r>
        <w:r>
          <w:rPr>
            <w:rFonts w:ascii="Times New Roman" w:eastAsiaTheme="minorEastAsia" w:hAnsi="Times New Roman"/>
            <w:lang w:val="en-GB"/>
          </w:rPr>
          <w:t xml:space="preserve"> object.</w:t>
        </w:r>
      </w:ins>
    </w:p>
    <w:p w:rsidR="00471EC6" w:rsidRDefault="00471EC6" w:rsidP="00471EC6">
      <w:pPr>
        <w:pStyle w:val="Lgende"/>
        <w:keepNext/>
        <w:jc w:val="center"/>
        <w:rPr>
          <w:ins w:id="904" w:author="Furuichi, Sho" w:date="2017-10-04T18:16:00Z"/>
        </w:rPr>
      </w:pPr>
      <w:ins w:id="905" w:author="Furuichi, Sho" w:date="2017-10-04T18:16:00Z">
        <w:r>
          <w:t xml:space="preserve">Table </w:t>
        </w:r>
        <w:r>
          <w:fldChar w:fldCharType="begin"/>
        </w:r>
        <w:r>
          <w:instrText xml:space="preserve"> SEQ Table \* ARABIC </w:instrText>
        </w:r>
        <w:r>
          <w:fldChar w:fldCharType="separate"/>
        </w:r>
      </w:ins>
      <w:ins w:id="906" w:author="Furuichi, Sho" w:date="2017-10-05T14:08:00Z">
        <w:r w:rsidR="0040247F">
          <w:rPr>
            <w:noProof/>
          </w:rPr>
          <w:t>2</w:t>
        </w:r>
      </w:ins>
      <w:ins w:id="907" w:author="Furuichi, Sho" w:date="2017-10-04T18:16:00Z">
        <w:r>
          <w:rPr>
            <w:noProof/>
          </w:rPr>
          <w:fldChar w:fldCharType="end"/>
        </w:r>
        <w:r>
          <w:t xml:space="preserve">: </w:t>
        </w:r>
        <w:r>
          <w:rPr>
            <w:rFonts w:ascii="Times New Roman" w:hAnsi="Times New Roman"/>
            <w:i/>
            <w:lang w:val="en-GB"/>
          </w:rPr>
          <w:t>MessageContainer</w:t>
        </w:r>
        <w:r>
          <w:rPr>
            <w:rFonts w:ascii="Times New Roman" w:hAnsi="Times New Roman"/>
            <w:lang w:val="en-GB"/>
          </w:rPr>
          <w:t xml:space="preserve"> object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307"/>
        <w:gridCol w:w="4079"/>
      </w:tblGrid>
      <w:tr w:rsidR="00471EC6" w:rsidTr="006442B9">
        <w:trPr>
          <w:jc w:val="center"/>
          <w:ins w:id="908" w:author="Furuichi, Sho" w:date="2017-10-04T18:16:00Z"/>
        </w:trPr>
        <w:tc>
          <w:tcPr>
            <w:tcW w:w="2836" w:type="dxa"/>
          </w:tcPr>
          <w:p w:rsidR="00471EC6" w:rsidRPr="00E54201" w:rsidRDefault="00471EC6" w:rsidP="006442B9">
            <w:pPr>
              <w:jc w:val="left"/>
              <w:rPr>
                <w:ins w:id="909" w:author="Furuichi, Sho" w:date="2017-10-04T18:16:00Z"/>
                <w:rFonts w:ascii="Times New Roman" w:hAnsi="Times New Roman"/>
                <w:b/>
                <w:lang w:val="en-GB"/>
              </w:rPr>
            </w:pPr>
            <w:ins w:id="910" w:author="Furuichi, Sho" w:date="2017-10-04T18:16:00Z">
              <w:r w:rsidRPr="00E54201">
                <w:rPr>
                  <w:rFonts w:ascii="Times New Roman" w:hAnsi="Times New Roman"/>
                  <w:b/>
                  <w:lang w:val="en-GB"/>
                </w:rPr>
                <w:t>Field</w:t>
              </w:r>
            </w:ins>
          </w:p>
        </w:tc>
        <w:tc>
          <w:tcPr>
            <w:tcW w:w="1307" w:type="dxa"/>
          </w:tcPr>
          <w:p w:rsidR="00471EC6" w:rsidRPr="00E54201" w:rsidRDefault="00471EC6" w:rsidP="006442B9">
            <w:pPr>
              <w:jc w:val="left"/>
              <w:rPr>
                <w:ins w:id="911" w:author="Furuichi, Sho" w:date="2017-10-04T18:16:00Z"/>
                <w:rFonts w:ascii="Times New Roman" w:hAnsi="Times New Roman"/>
                <w:b/>
                <w:lang w:val="en-GB"/>
              </w:rPr>
            </w:pPr>
            <w:ins w:id="912" w:author="Furuichi, Sho" w:date="2017-10-04T18:16:00Z">
              <w:r>
                <w:rPr>
                  <w:rFonts w:ascii="Times New Roman" w:hAnsi="Times New Roman"/>
                  <w:b/>
                  <w:lang w:val="en-GB"/>
                </w:rPr>
                <w:t>R/O/C</w:t>
              </w:r>
            </w:ins>
          </w:p>
        </w:tc>
        <w:tc>
          <w:tcPr>
            <w:tcW w:w="4079" w:type="dxa"/>
          </w:tcPr>
          <w:p w:rsidR="00471EC6" w:rsidRPr="00E54201" w:rsidRDefault="00471EC6" w:rsidP="006442B9">
            <w:pPr>
              <w:jc w:val="left"/>
              <w:rPr>
                <w:ins w:id="913" w:author="Furuichi, Sho" w:date="2017-10-04T18:16:00Z"/>
                <w:rFonts w:ascii="Times New Roman" w:hAnsi="Times New Roman"/>
                <w:lang w:val="en-GB"/>
              </w:rPr>
            </w:pPr>
            <w:ins w:id="914" w:author="Furuichi, Sho" w:date="2017-10-04T18:16:00Z">
              <w:r w:rsidRPr="00E54201">
                <w:rPr>
                  <w:rFonts w:ascii="Times New Roman" w:hAnsi="Times New Roman"/>
                  <w:b/>
                  <w:lang w:val="en-GB"/>
                </w:rPr>
                <w:t>Description</w:t>
              </w:r>
              <w:r>
                <w:rPr>
                  <w:rFonts w:ascii="Times New Roman" w:hAnsi="Times New Roman"/>
                  <w:b/>
                  <w:lang w:val="en-GB"/>
                </w:rPr>
                <w:t>s</w:t>
              </w:r>
            </w:ins>
          </w:p>
        </w:tc>
      </w:tr>
      <w:tr w:rsidR="00471EC6" w:rsidTr="006442B9">
        <w:trPr>
          <w:jc w:val="center"/>
          <w:ins w:id="915" w:author="Furuichi, Sho" w:date="2017-10-04T18:16:00Z"/>
        </w:trPr>
        <w:tc>
          <w:tcPr>
            <w:tcW w:w="2836" w:type="dxa"/>
          </w:tcPr>
          <w:p w:rsidR="00471EC6" w:rsidRDefault="00471EC6" w:rsidP="006442B9">
            <w:pPr>
              <w:jc w:val="left"/>
              <w:rPr>
                <w:ins w:id="916" w:author="Furuichi, Sho" w:date="2017-10-04T18:16:00Z"/>
                <w:rFonts w:ascii="Times New Roman" w:hAnsi="Times New Roman"/>
                <w:i/>
                <w:lang w:val="en-GB"/>
              </w:rPr>
            </w:pPr>
            <w:ins w:id="917" w:author="Furuichi, Sho" w:date="2017-10-04T18:16:00Z">
              <w:r w:rsidRPr="000D51FD">
                <w:rPr>
                  <w:rFonts w:ascii="Times New Roman" w:hAnsi="Times New Roman"/>
                  <w:lang w:val="en-GB"/>
                </w:rPr>
                <w:t>NAME:</w:t>
              </w:r>
              <w:r>
                <w:rPr>
                  <w:rFonts w:ascii="Times New Roman" w:hAnsi="Times New Roman"/>
                  <w:i/>
                  <w:lang w:val="en-GB"/>
                </w:rPr>
                <w:t xml:space="preserve"> protectedHeader</w:t>
              </w:r>
            </w:ins>
          </w:p>
          <w:p w:rsidR="00471EC6" w:rsidRPr="000D51FD" w:rsidRDefault="00471EC6" w:rsidP="006442B9">
            <w:pPr>
              <w:jc w:val="left"/>
              <w:rPr>
                <w:ins w:id="918" w:author="Furuichi, Sho" w:date="2017-10-04T18:16:00Z"/>
                <w:rFonts w:ascii="Times New Roman" w:hAnsi="Times New Roman"/>
                <w:lang w:val="en-GB"/>
              </w:rPr>
            </w:pPr>
            <w:ins w:id="919" w:author="Furuichi, Sho" w:date="2017-10-04T18:16:00Z">
              <w:r>
                <w:rPr>
                  <w:rFonts w:ascii="Times New Roman" w:hAnsi="Times New Roman"/>
                  <w:lang w:val="en-GB"/>
                </w:rPr>
                <w:t>DATA TYPE: string</w:t>
              </w:r>
            </w:ins>
          </w:p>
        </w:tc>
        <w:tc>
          <w:tcPr>
            <w:tcW w:w="1307" w:type="dxa"/>
          </w:tcPr>
          <w:p w:rsidR="00471EC6" w:rsidRPr="00E54201" w:rsidRDefault="00471EC6" w:rsidP="006442B9">
            <w:pPr>
              <w:jc w:val="center"/>
              <w:rPr>
                <w:ins w:id="920" w:author="Furuichi, Sho" w:date="2017-10-04T18:16:00Z"/>
                <w:rFonts w:ascii="Times New Roman" w:hAnsi="Times New Roman"/>
                <w:lang w:val="en-GB"/>
              </w:rPr>
            </w:pPr>
            <w:ins w:id="921" w:author="Furuichi, Sho" w:date="2017-10-04T18:16:00Z">
              <w:r>
                <w:rPr>
                  <w:rFonts w:ascii="Times New Roman" w:hAnsi="Times New Roman"/>
                  <w:lang w:val="en-GB"/>
                </w:rPr>
                <w:t>Required</w:t>
              </w:r>
            </w:ins>
          </w:p>
        </w:tc>
        <w:tc>
          <w:tcPr>
            <w:tcW w:w="4079" w:type="dxa"/>
          </w:tcPr>
          <w:p w:rsidR="00C96D20" w:rsidRPr="00C96D20" w:rsidRDefault="00C96D20" w:rsidP="00C96D20">
            <w:pPr>
              <w:spacing w:before="40" w:after="40"/>
              <w:rPr>
                <w:ins w:id="922" w:author="Furuichi, Sho" w:date="2017-10-04T18:24:00Z"/>
                <w:rFonts w:ascii="Times New Roman" w:hAnsi="Times New Roman"/>
              </w:rPr>
            </w:pPr>
            <w:ins w:id="923" w:author="Furuichi, Sho" w:date="2017-10-04T18:24:00Z">
              <w:r w:rsidRPr="00C96D20">
                <w:rPr>
                  <w:rFonts w:ascii="Times New Roman" w:hAnsi="Times New Roman"/>
                </w:rPr>
                <w:t>The value of this parameter is the BASE64-encoded JOSE protected header</w:t>
              </w:r>
              <w:del w:id="924" w:author="Dolan, Mike (Nokia - US/Naperville)" w:date="2017-09-06T08:09:00Z">
                <w:r w:rsidRPr="00C96D20" w:rsidDel="002A485E">
                  <w:rPr>
                    <w:rFonts w:ascii="Times New Roman" w:hAnsi="Times New Roman"/>
                  </w:rPr>
                  <w:delText>.</w:delText>
                </w:r>
              </w:del>
              <w:r w:rsidRPr="00C96D20">
                <w:rPr>
                  <w:rFonts w:ascii="Times New Roman" w:hAnsi="Times New Roman"/>
                </w:rPr>
                <w:t xml:space="preserve"> encoded as a JSON object equivalent to the JWT HS256 method described in Section 3 of RFC 7515 </w:t>
              </w:r>
              <w:r w:rsidR="00345924">
                <w:rPr>
                  <w:rFonts w:ascii="Times New Roman" w:hAnsi="Times New Roman"/>
                </w:rPr>
                <w:t>[n.</w:t>
              </w:r>
            </w:ins>
            <w:ins w:id="925" w:author="Furuichi, Sho" w:date="2017-10-04T19:14:00Z">
              <w:r w:rsidR="00345924">
                <w:rPr>
                  <w:rFonts w:ascii="Times New Roman" w:hAnsi="Times New Roman"/>
                </w:rPr>
                <w:t>7</w:t>
              </w:r>
            </w:ins>
            <w:ins w:id="926" w:author="Furuichi, Sho" w:date="2017-10-04T18:24:00Z">
              <w:r w:rsidRPr="00C96D20">
                <w:rPr>
                  <w:rFonts w:ascii="Times New Roman" w:hAnsi="Times New Roman"/>
                </w:rPr>
                <w:t>]</w:t>
              </w:r>
            </w:ins>
            <w:ins w:id="927" w:author="Furuichi, Sho" w:date="2017-10-04T18:25:00Z">
              <w:r>
                <w:rPr>
                  <w:rFonts w:ascii="Times New Roman" w:hAnsi="Times New Roman"/>
                </w:rPr>
                <w:t>.</w:t>
              </w:r>
            </w:ins>
            <w:ins w:id="928" w:author="Furuichi, Sho" w:date="2017-10-04T18:24:00Z">
              <w:r w:rsidRPr="00C96D20">
                <w:rPr>
                  <w:rFonts w:ascii="Times New Roman" w:hAnsi="Times New Roman"/>
                </w:rPr>
                <w:t xml:space="preserve"> BASE64 encoding is per RFC 4648 [n.</w:t>
              </w:r>
            </w:ins>
            <w:ins w:id="929" w:author="Furuichi, Sho" w:date="2017-10-04T19:14:00Z">
              <w:r w:rsidR="00345924">
                <w:rPr>
                  <w:rFonts w:ascii="Times New Roman" w:hAnsi="Times New Roman"/>
                </w:rPr>
                <w:t>8</w:t>
              </w:r>
            </w:ins>
            <w:ins w:id="930" w:author="Furuichi, Sho" w:date="2017-10-04T18:24:00Z">
              <w:r w:rsidRPr="00C96D20">
                <w:rPr>
                  <w:rFonts w:ascii="Times New Roman" w:hAnsi="Times New Roman"/>
                </w:rPr>
                <w:t>].</w:t>
              </w:r>
            </w:ins>
          </w:p>
          <w:p w:rsidR="00C96D20" w:rsidRPr="00C96D20" w:rsidRDefault="00534D23" w:rsidP="00C96D20">
            <w:pPr>
              <w:spacing w:before="40" w:after="40"/>
              <w:rPr>
                <w:ins w:id="931" w:author="Furuichi, Sho" w:date="2017-10-04T18:24:00Z"/>
                <w:rFonts w:ascii="Times New Roman" w:hAnsi="Times New Roman"/>
              </w:rPr>
            </w:pPr>
            <w:ins w:id="932" w:author="Furuichi, Sho" w:date="2017-10-04T18:24:00Z">
              <w:r>
                <w:rPr>
                  <w:rFonts w:ascii="Times New Roman" w:hAnsi="Times New Roman"/>
                </w:rPr>
                <w:t>Valid value</w:t>
              </w:r>
              <w:r w:rsidR="00C96D20" w:rsidRPr="00C96D20">
                <w:rPr>
                  <w:rFonts w:ascii="Times New Roman" w:hAnsi="Times New Roman"/>
                </w:rPr>
                <w:t xml:space="preserve"> </w:t>
              </w:r>
            </w:ins>
            <w:ins w:id="933" w:author="Furuichi, Sho" w:date="2017-10-04T18:39:00Z">
              <w:r>
                <w:rPr>
                  <w:rFonts w:ascii="Times New Roman" w:hAnsi="Times New Roman"/>
                </w:rPr>
                <w:t>is</w:t>
              </w:r>
            </w:ins>
            <w:ins w:id="934" w:author="Furuichi, Sho" w:date="2017-10-04T18:24:00Z">
              <w:r w:rsidR="00C96D20" w:rsidRPr="00C96D20">
                <w:rPr>
                  <w:rFonts w:ascii="Times New Roman" w:hAnsi="Times New Roman"/>
                </w:rPr>
                <w:t xml:space="preserve"> equivalent to the </w:t>
              </w:r>
            </w:ins>
            <w:ins w:id="935" w:author="Furuichi, Sho" w:date="2017-10-04T18:39:00Z">
              <w:r>
                <w:rPr>
                  <w:rFonts w:ascii="Times New Roman" w:hAnsi="Times New Roman"/>
                </w:rPr>
                <w:t>below</w:t>
              </w:r>
              <w:r w:rsidRPr="00C96D20">
                <w:rPr>
                  <w:rFonts w:ascii="Times New Roman" w:hAnsi="Times New Roman"/>
                </w:rPr>
                <w:t xml:space="preserve"> </w:t>
              </w:r>
            </w:ins>
            <w:ins w:id="936" w:author="Furuichi, Sho" w:date="2017-10-04T18:24:00Z">
              <w:r w:rsidR="00C96D20" w:rsidRPr="00C96D20">
                <w:rPr>
                  <w:rFonts w:ascii="Times New Roman" w:hAnsi="Times New Roman"/>
                </w:rPr>
                <w:t>JSON:</w:t>
              </w:r>
            </w:ins>
          </w:p>
          <w:p w:rsidR="00471EC6" w:rsidRDefault="00C96D20" w:rsidP="00C96D20">
            <w:pPr>
              <w:jc w:val="left"/>
              <w:rPr>
                <w:ins w:id="937" w:author="Furuichi, Sho" w:date="2017-10-04T18:36:00Z"/>
                <w:rFonts w:ascii="Courier New" w:hAnsi="Courier New" w:cs="Courier New"/>
              </w:rPr>
            </w:pPr>
            <w:ins w:id="938" w:author="Furuichi, Sho" w:date="2017-10-04T18:24:00Z">
              <w:r w:rsidRPr="00195886">
                <w:rPr>
                  <w:rFonts w:ascii="Courier New" w:hAnsi="Courier New" w:cs="Courier New"/>
                </w:rPr>
                <w:t>{ “typ”: “JWT”, “alg”: “HS256” }</w:t>
              </w:r>
            </w:ins>
          </w:p>
          <w:p w:rsidR="002A221F" w:rsidRPr="00534D23" w:rsidRDefault="002A221F" w:rsidP="00C96D20">
            <w:pPr>
              <w:jc w:val="left"/>
              <w:rPr>
                <w:ins w:id="939" w:author="Furuichi, Sho" w:date="2017-10-04T18:16:00Z"/>
                <w:rFonts w:ascii="Times New Roman" w:hAnsi="Times New Roman"/>
                <w:i/>
                <w:lang w:val="en-GB"/>
              </w:rPr>
            </w:pPr>
            <w:ins w:id="940" w:author="Furuichi, Sho" w:date="2017-10-04T18:37:00Z">
              <w:r w:rsidRPr="00534D23">
                <w:rPr>
                  <w:rFonts w:ascii="Times New Roman" w:hAnsi="Times New Roman" w:hint="eastAsia"/>
                  <w:i/>
                  <w:color w:val="FF0000"/>
                  <w:highlight w:val="yellow"/>
                  <w:lang w:val="en-GB"/>
                </w:rPr>
                <w:t>Editor</w:t>
              </w:r>
              <w:r w:rsidRPr="00534D23">
                <w:rPr>
                  <w:rFonts w:ascii="Times New Roman" w:hAnsi="Times New Roman"/>
                  <w:i/>
                  <w:color w:val="FF0000"/>
                  <w:highlight w:val="yellow"/>
                  <w:lang w:val="en-GB"/>
                </w:rPr>
                <w:t xml:space="preserve">’s Note: The value specified here is just copied and pasted from the SAS-CBSD Protocol. </w:t>
              </w:r>
            </w:ins>
            <w:ins w:id="941" w:author="Furuichi, Sho" w:date="2017-10-04T18:39:00Z">
              <w:r w:rsidR="00534D23" w:rsidRPr="00534D23">
                <w:rPr>
                  <w:rFonts w:ascii="Times New Roman" w:hAnsi="Times New Roman"/>
                  <w:i/>
                  <w:color w:val="FF0000"/>
                  <w:highlight w:val="yellow"/>
                  <w:lang w:val="en-GB"/>
                </w:rPr>
                <w:t>If there is better value, it will be welcomed to reflect here.</w:t>
              </w:r>
            </w:ins>
          </w:p>
        </w:tc>
      </w:tr>
      <w:tr w:rsidR="00471EC6" w:rsidTr="006442B9">
        <w:trPr>
          <w:jc w:val="center"/>
          <w:ins w:id="942" w:author="Furuichi, Sho" w:date="2017-10-04T18:16:00Z"/>
        </w:trPr>
        <w:tc>
          <w:tcPr>
            <w:tcW w:w="2836" w:type="dxa"/>
          </w:tcPr>
          <w:p w:rsidR="00471EC6" w:rsidRDefault="00471EC6" w:rsidP="006442B9">
            <w:pPr>
              <w:jc w:val="left"/>
              <w:rPr>
                <w:ins w:id="943" w:author="Furuichi, Sho" w:date="2017-10-04T18:16:00Z"/>
                <w:rFonts w:ascii="Times New Roman" w:hAnsi="Times New Roman"/>
                <w:i/>
                <w:lang w:val="en-GB"/>
              </w:rPr>
            </w:pPr>
            <w:ins w:id="944" w:author="Furuichi, Sho" w:date="2017-10-04T18:16:00Z">
              <w:r w:rsidRPr="000D51FD">
                <w:rPr>
                  <w:rFonts w:ascii="Times New Roman" w:hAnsi="Times New Roman"/>
                  <w:lang w:val="en-GB"/>
                </w:rPr>
                <w:t>NAME:</w:t>
              </w:r>
              <w:r>
                <w:rPr>
                  <w:rFonts w:ascii="Times New Roman" w:hAnsi="Times New Roman"/>
                  <w:lang w:val="en-GB"/>
                </w:rPr>
                <w:t xml:space="preserve"> </w:t>
              </w:r>
            </w:ins>
            <w:ins w:id="945" w:author="Furuichi, Sho" w:date="2017-10-04T18:19:00Z">
              <w:r w:rsidR="00C96D20">
                <w:rPr>
                  <w:rFonts w:ascii="Times New Roman" w:hAnsi="Times New Roman"/>
                  <w:i/>
                  <w:lang w:val="en-GB"/>
                </w:rPr>
                <w:t>encoded</w:t>
              </w:r>
            </w:ins>
            <w:ins w:id="946" w:author="Furuichi, Sho" w:date="2017-10-04T18:31:00Z">
              <w:r w:rsidR="002A221F">
                <w:rPr>
                  <w:rFonts w:ascii="Times New Roman" w:hAnsi="Times New Roman"/>
                  <w:i/>
                  <w:lang w:val="en-GB"/>
                </w:rPr>
                <w:t>Payload</w:t>
              </w:r>
            </w:ins>
            <w:ins w:id="947" w:author="Furuichi, Sho" w:date="2017-10-04T18:17:00Z">
              <w:r w:rsidR="00C96D20">
                <w:rPr>
                  <w:rFonts w:ascii="Times New Roman" w:hAnsi="Times New Roman"/>
                  <w:i/>
                  <w:lang w:val="en-GB"/>
                </w:rPr>
                <w:t>Data</w:t>
              </w:r>
            </w:ins>
          </w:p>
          <w:p w:rsidR="00471EC6" w:rsidRPr="005D5D40" w:rsidRDefault="00471EC6" w:rsidP="006442B9">
            <w:pPr>
              <w:jc w:val="left"/>
              <w:rPr>
                <w:ins w:id="948" w:author="Furuichi, Sho" w:date="2017-10-04T18:16:00Z"/>
                <w:rFonts w:ascii="Times New Roman" w:hAnsi="Times New Roman"/>
                <w:i/>
                <w:lang w:val="en-GB"/>
              </w:rPr>
            </w:pPr>
            <w:ins w:id="949" w:author="Furuichi, Sho" w:date="2017-10-04T18:16:00Z">
              <w:r>
                <w:rPr>
                  <w:rFonts w:ascii="Times New Roman" w:hAnsi="Times New Roman"/>
                  <w:lang w:val="en-GB"/>
                </w:rPr>
                <w:t>DATA TYPE: string</w:t>
              </w:r>
            </w:ins>
          </w:p>
        </w:tc>
        <w:tc>
          <w:tcPr>
            <w:tcW w:w="1307" w:type="dxa"/>
          </w:tcPr>
          <w:p w:rsidR="00471EC6" w:rsidRPr="00E54201" w:rsidRDefault="00471EC6" w:rsidP="006442B9">
            <w:pPr>
              <w:jc w:val="center"/>
              <w:rPr>
                <w:ins w:id="950" w:author="Furuichi, Sho" w:date="2017-10-04T18:16:00Z"/>
                <w:rFonts w:ascii="Times New Roman" w:hAnsi="Times New Roman"/>
                <w:lang w:val="en-GB"/>
              </w:rPr>
            </w:pPr>
            <w:ins w:id="951" w:author="Furuichi, Sho" w:date="2017-10-04T18:16:00Z">
              <w:r>
                <w:rPr>
                  <w:rFonts w:ascii="Times New Roman" w:hAnsi="Times New Roman" w:hint="eastAsia"/>
                  <w:lang w:val="en-GB"/>
                </w:rPr>
                <w:t>Required</w:t>
              </w:r>
            </w:ins>
          </w:p>
        </w:tc>
        <w:tc>
          <w:tcPr>
            <w:tcW w:w="4079" w:type="dxa"/>
          </w:tcPr>
          <w:p w:rsidR="00C96D20" w:rsidRPr="00C96D20" w:rsidRDefault="00C96D20" w:rsidP="00C96D20">
            <w:pPr>
              <w:spacing w:before="40" w:after="40"/>
              <w:rPr>
                <w:ins w:id="952" w:author="Furuichi, Sho" w:date="2017-10-04T18:26:00Z"/>
                <w:rFonts w:ascii="Times New Roman" w:hAnsi="Times New Roman"/>
              </w:rPr>
            </w:pPr>
            <w:ins w:id="953" w:author="Furuichi, Sho" w:date="2017-10-04T18:26:00Z">
              <w:r w:rsidRPr="00C96D20">
                <w:rPr>
                  <w:rFonts w:ascii="Times New Roman" w:hAnsi="Times New Roman"/>
                </w:rPr>
                <w:t xml:space="preserve">The value of this parameter is the encoded </w:t>
              </w:r>
              <w:r w:rsidR="00534D23">
                <w:rPr>
                  <w:rFonts w:ascii="Times New Roman" w:hAnsi="Times New Roman"/>
                </w:rPr>
                <w:t>P</w:t>
              </w:r>
              <w:r w:rsidRPr="00C96D20">
                <w:rPr>
                  <w:rFonts w:ascii="Times New Roman" w:hAnsi="Times New Roman"/>
                </w:rPr>
                <w:t xml:space="preserve">ayload </w:t>
              </w:r>
            </w:ins>
            <w:ins w:id="954" w:author="Furuichi, Sho" w:date="2017-10-04T18:41:00Z">
              <w:r w:rsidR="00534D23">
                <w:rPr>
                  <w:rFonts w:ascii="Times New Roman" w:hAnsi="Times New Roman"/>
                </w:rPr>
                <w:t>D</w:t>
              </w:r>
            </w:ins>
            <w:ins w:id="955" w:author="Furuichi, Sho" w:date="2017-10-04T18:26:00Z">
              <w:r w:rsidRPr="00C96D20">
                <w:rPr>
                  <w:rFonts w:ascii="Times New Roman" w:hAnsi="Times New Roman"/>
                </w:rPr>
                <w:t xml:space="preserve">ata to be signed by the </w:t>
              </w:r>
            </w:ins>
            <w:ins w:id="956" w:author="Furuichi, Sho" w:date="2017-10-04T18:27:00Z">
              <w:r>
                <w:rPr>
                  <w:rFonts w:ascii="Times New Roman" w:hAnsi="Times New Roman"/>
                </w:rPr>
                <w:t>P</w:t>
              </w:r>
            </w:ins>
            <w:ins w:id="957" w:author="Furuichi, Sho" w:date="2017-10-04T18:26:00Z">
              <w:r w:rsidRPr="00C96D20">
                <w:rPr>
                  <w:rFonts w:ascii="Times New Roman" w:hAnsi="Times New Roman"/>
                </w:rPr>
                <w:t xml:space="preserve">rivate </w:t>
              </w:r>
            </w:ins>
            <w:ins w:id="958" w:author="Furuichi, Sho" w:date="2017-10-04T18:27:00Z">
              <w:r>
                <w:rPr>
                  <w:rFonts w:ascii="Times New Roman" w:hAnsi="Times New Roman"/>
                </w:rPr>
                <w:t>K</w:t>
              </w:r>
            </w:ins>
            <w:ins w:id="959" w:author="Furuichi, Sho" w:date="2017-10-04T18:26:00Z">
              <w:r w:rsidRPr="00C96D20">
                <w:rPr>
                  <w:rFonts w:ascii="Times New Roman" w:hAnsi="Times New Roman"/>
                </w:rPr>
                <w:t>ey.</w:t>
              </w:r>
            </w:ins>
          </w:p>
          <w:p w:rsidR="00471EC6" w:rsidRPr="00E54201" w:rsidRDefault="00C96D20" w:rsidP="00C96D20">
            <w:pPr>
              <w:jc w:val="left"/>
              <w:rPr>
                <w:ins w:id="960" w:author="Furuichi, Sho" w:date="2017-10-04T18:16:00Z"/>
                <w:rFonts w:ascii="Times New Roman" w:hAnsi="Times New Roman"/>
                <w:lang w:val="en-GB"/>
              </w:rPr>
            </w:pPr>
            <w:ins w:id="961" w:author="Furuichi, Sho" w:date="2017-10-04T18:26:00Z">
              <w:r w:rsidRPr="00C96D20">
                <w:rPr>
                  <w:rFonts w:ascii="Times New Roman" w:hAnsi="Times New Roman"/>
                </w:rPr>
                <w:t xml:space="preserve">This parameter is calculated by </w:t>
              </w:r>
              <w:r w:rsidR="002A221F">
                <w:rPr>
                  <w:rFonts w:ascii="Times New Roman" w:hAnsi="Times New Roman"/>
                </w:rPr>
                <w:t>taking the BASE64 encoding of a</w:t>
              </w:r>
            </w:ins>
            <w:ins w:id="962" w:author="Furuichi, Sho" w:date="2017-10-04T18:59:00Z">
              <w:r w:rsidR="00684BDC">
                <w:rPr>
                  <w:rFonts w:ascii="Times New Roman" w:hAnsi="Times New Roman"/>
                </w:rPr>
                <w:t xml:space="preserve"> JSON </w:t>
              </w:r>
            </w:ins>
            <w:ins w:id="963" w:author="Furuichi, Sho" w:date="2017-10-04T19:00:00Z">
              <w:r w:rsidR="00684BDC">
                <w:rPr>
                  <w:rFonts w:ascii="Times New Roman" w:hAnsi="Times New Roman"/>
                </w:rPr>
                <w:t>describing</w:t>
              </w:r>
            </w:ins>
            <w:ins w:id="964" w:author="Furuichi, Sho" w:date="2017-10-04T18:26:00Z">
              <w:r w:rsidR="002A221F">
                <w:rPr>
                  <w:rFonts w:ascii="Times New Roman" w:hAnsi="Times New Roman"/>
                </w:rPr>
                <w:t xml:space="preserve"> </w:t>
              </w:r>
            </w:ins>
            <w:ins w:id="965" w:author="Furuichi, Sho" w:date="2017-10-04T18:42:00Z">
              <w:r w:rsidR="00534D23">
                <w:rPr>
                  <w:rFonts w:ascii="Times New Roman" w:hAnsi="Times New Roman"/>
                </w:rPr>
                <w:t>Payload Data</w:t>
              </w:r>
            </w:ins>
            <w:ins w:id="966" w:author="Furuichi, Sho" w:date="2017-10-04T18:43:00Z">
              <w:r w:rsidR="00534D23">
                <w:rPr>
                  <w:rFonts w:ascii="Times New Roman" w:hAnsi="Times New Roman"/>
                </w:rPr>
                <w:t xml:space="preserve"> (section 7.1)</w:t>
              </w:r>
            </w:ins>
            <w:ins w:id="967" w:author="Furuichi, Sho" w:date="2017-10-04T18:42:00Z">
              <w:r w:rsidR="00534D23">
                <w:rPr>
                  <w:rFonts w:ascii="Times New Roman" w:hAnsi="Times New Roman"/>
                </w:rPr>
                <w:t xml:space="preserve"> </w:t>
              </w:r>
            </w:ins>
            <w:ins w:id="968" w:author="Furuichi, Sho" w:date="2017-10-04T18:26:00Z">
              <w:r w:rsidRPr="00C96D20">
                <w:rPr>
                  <w:rFonts w:ascii="Times New Roman" w:hAnsi="Times New Roman"/>
                </w:rPr>
                <w:t>according to the procedures in Section 3 of RFC 7515 [n.</w:t>
              </w:r>
            </w:ins>
            <w:ins w:id="969" w:author="Furuichi, Sho" w:date="2017-10-04T19:14:00Z">
              <w:r w:rsidR="00345924">
                <w:rPr>
                  <w:rFonts w:ascii="Times New Roman" w:hAnsi="Times New Roman"/>
                </w:rPr>
                <w:t>7</w:t>
              </w:r>
            </w:ins>
            <w:ins w:id="970" w:author="Furuichi, Sho" w:date="2017-10-04T18:26:00Z">
              <w:r w:rsidRPr="00C96D20">
                <w:rPr>
                  <w:rFonts w:ascii="Times New Roman" w:hAnsi="Times New Roman"/>
                </w:rPr>
                <w:t>]. BASE64 encoding is per RFC 4648 [n.</w:t>
              </w:r>
            </w:ins>
            <w:ins w:id="971" w:author="Furuichi, Sho" w:date="2017-10-04T19:14:00Z">
              <w:r w:rsidR="00345924">
                <w:rPr>
                  <w:rFonts w:ascii="Times New Roman" w:hAnsi="Times New Roman"/>
                </w:rPr>
                <w:t>8</w:t>
              </w:r>
            </w:ins>
            <w:ins w:id="972" w:author="Furuichi, Sho" w:date="2017-10-04T18:26:00Z">
              <w:r w:rsidRPr="00C96D20">
                <w:rPr>
                  <w:rFonts w:ascii="Times New Roman" w:hAnsi="Times New Roman"/>
                </w:rPr>
                <w:t>].</w:t>
              </w:r>
            </w:ins>
          </w:p>
        </w:tc>
      </w:tr>
      <w:tr w:rsidR="00471EC6" w:rsidTr="006442B9">
        <w:trPr>
          <w:jc w:val="center"/>
          <w:ins w:id="973" w:author="Furuichi, Sho" w:date="2017-10-04T18:16:00Z"/>
        </w:trPr>
        <w:tc>
          <w:tcPr>
            <w:tcW w:w="2836" w:type="dxa"/>
          </w:tcPr>
          <w:p w:rsidR="00471EC6" w:rsidRDefault="00471EC6" w:rsidP="006442B9">
            <w:pPr>
              <w:jc w:val="left"/>
              <w:rPr>
                <w:ins w:id="974" w:author="Furuichi, Sho" w:date="2017-10-04T18:16:00Z"/>
                <w:rFonts w:ascii="Times New Roman" w:hAnsi="Times New Roman"/>
                <w:i/>
                <w:lang w:val="en-GB"/>
              </w:rPr>
            </w:pPr>
            <w:ins w:id="975" w:author="Furuichi, Sho" w:date="2017-10-04T18:16:00Z">
              <w:r w:rsidRPr="000D51FD">
                <w:rPr>
                  <w:rFonts w:ascii="Times New Roman" w:hAnsi="Times New Roman"/>
                  <w:lang w:val="en-GB"/>
                </w:rPr>
                <w:t>NAME:</w:t>
              </w:r>
              <w:r>
                <w:rPr>
                  <w:rFonts w:ascii="Times New Roman" w:hAnsi="Times New Roman"/>
                  <w:lang w:val="en-GB"/>
                </w:rPr>
                <w:t xml:space="preserve"> </w:t>
              </w:r>
            </w:ins>
            <w:ins w:id="976" w:author="Furuichi, Sho" w:date="2017-10-04T18:17:00Z">
              <w:r w:rsidR="00C96D20">
                <w:rPr>
                  <w:rFonts w:ascii="Times New Roman" w:hAnsi="Times New Roman"/>
                  <w:i/>
                  <w:lang w:val="en-GB"/>
                </w:rPr>
                <w:t>digitalSignature</w:t>
              </w:r>
            </w:ins>
            <w:ins w:id="977" w:author="Furuichi, Sho" w:date="2017-10-04T18:16:00Z">
              <w:r>
                <w:rPr>
                  <w:rFonts w:ascii="Times New Roman" w:hAnsi="Times New Roman"/>
                  <w:i/>
                  <w:lang w:val="en-GB"/>
                </w:rPr>
                <w:t xml:space="preserve"> </w:t>
              </w:r>
            </w:ins>
          </w:p>
          <w:p w:rsidR="00471EC6" w:rsidRPr="00D7147F" w:rsidRDefault="00471EC6" w:rsidP="006442B9">
            <w:pPr>
              <w:jc w:val="left"/>
              <w:rPr>
                <w:ins w:id="978" w:author="Furuichi, Sho" w:date="2017-10-04T18:16:00Z"/>
                <w:rFonts w:ascii="Times New Roman" w:hAnsi="Times New Roman"/>
                <w:i/>
                <w:lang w:val="en-GB"/>
              </w:rPr>
            </w:pPr>
            <w:ins w:id="979" w:author="Furuichi, Sho" w:date="2017-10-04T18:16:00Z">
              <w:r>
                <w:rPr>
                  <w:rFonts w:ascii="Times New Roman" w:hAnsi="Times New Roman"/>
                  <w:lang w:val="en-GB"/>
                </w:rPr>
                <w:t>DATA TYPE: string</w:t>
              </w:r>
            </w:ins>
          </w:p>
        </w:tc>
        <w:tc>
          <w:tcPr>
            <w:tcW w:w="1307" w:type="dxa"/>
          </w:tcPr>
          <w:p w:rsidR="00471EC6" w:rsidRPr="00E54201" w:rsidRDefault="00471EC6" w:rsidP="006442B9">
            <w:pPr>
              <w:jc w:val="center"/>
              <w:rPr>
                <w:ins w:id="980" w:author="Furuichi, Sho" w:date="2017-10-04T18:16:00Z"/>
                <w:rFonts w:ascii="Times New Roman" w:hAnsi="Times New Roman"/>
                <w:lang w:val="en-GB"/>
              </w:rPr>
            </w:pPr>
            <w:ins w:id="981" w:author="Furuichi, Sho" w:date="2017-10-04T18:16:00Z">
              <w:r>
                <w:rPr>
                  <w:rFonts w:ascii="Times New Roman" w:hAnsi="Times New Roman" w:hint="eastAsia"/>
                  <w:lang w:val="en-GB"/>
                </w:rPr>
                <w:t>Required</w:t>
              </w:r>
            </w:ins>
          </w:p>
        </w:tc>
        <w:tc>
          <w:tcPr>
            <w:tcW w:w="4079" w:type="dxa"/>
          </w:tcPr>
          <w:p w:rsidR="002A221F" w:rsidRPr="002A221F" w:rsidRDefault="002A221F" w:rsidP="002A221F">
            <w:pPr>
              <w:jc w:val="left"/>
              <w:rPr>
                <w:ins w:id="982" w:author="Furuichi, Sho" w:date="2017-10-04T18:30:00Z"/>
                <w:rFonts w:ascii="Times New Roman" w:hAnsi="Times New Roman"/>
                <w:lang w:val="en-GB"/>
              </w:rPr>
            </w:pPr>
            <w:ins w:id="983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 xml:space="preserve">This parameter contains the digital signature applied to the </w:t>
              </w:r>
            </w:ins>
            <w:ins w:id="984" w:author="Furuichi, Sho" w:date="2017-10-04T18:32:00Z">
              <w:r>
                <w:rPr>
                  <w:rFonts w:ascii="Times New Roman" w:hAnsi="Times New Roman"/>
                  <w:i/>
                  <w:lang w:val="en-GB"/>
                </w:rPr>
                <w:t>encodedPayloadData</w:t>
              </w:r>
              <w:r w:rsidRPr="002A221F">
                <w:rPr>
                  <w:rFonts w:ascii="Times New Roman" w:hAnsi="Times New Roman"/>
                  <w:lang w:val="en-GB"/>
                </w:rPr>
                <w:t xml:space="preserve"> </w:t>
              </w:r>
            </w:ins>
            <w:ins w:id="985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>field.</w:t>
              </w:r>
            </w:ins>
          </w:p>
          <w:p w:rsidR="00471EC6" w:rsidRPr="00E54201" w:rsidRDefault="002A221F" w:rsidP="002A221F">
            <w:pPr>
              <w:jc w:val="left"/>
              <w:rPr>
                <w:ins w:id="986" w:author="Furuichi, Sho" w:date="2017-10-04T18:16:00Z"/>
                <w:rFonts w:ascii="Times New Roman" w:hAnsi="Times New Roman"/>
                <w:lang w:val="en-GB"/>
              </w:rPr>
            </w:pPr>
            <w:ins w:id="987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>This parameter is calculated by taking the BASE64 encoding of the digital signature applied to the</w:t>
              </w:r>
              <w:r>
                <w:rPr>
                  <w:rFonts w:ascii="Times New Roman" w:hAnsi="Times New Roman"/>
                  <w:lang w:val="en-GB"/>
                </w:rPr>
                <w:t xml:space="preserve"> P</w:t>
              </w:r>
              <w:r w:rsidRPr="002A221F">
                <w:rPr>
                  <w:rFonts w:ascii="Times New Roman" w:hAnsi="Times New Roman"/>
                  <w:lang w:val="en-GB"/>
                </w:rPr>
                <w:t xml:space="preserve">ayload </w:t>
              </w:r>
            </w:ins>
            <w:ins w:id="988" w:author="Furuichi, Sho" w:date="2017-10-04T18:36:00Z">
              <w:r>
                <w:rPr>
                  <w:rFonts w:ascii="Times New Roman" w:hAnsi="Times New Roman"/>
                  <w:lang w:val="en-GB"/>
                </w:rPr>
                <w:t>D</w:t>
              </w:r>
            </w:ins>
            <w:ins w:id="989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>ata, prepared according to the procedures in Section 3 of RFC 7515 [n.</w:t>
              </w:r>
            </w:ins>
            <w:ins w:id="990" w:author="Furuichi, Sho" w:date="2017-10-04T19:14:00Z">
              <w:r w:rsidR="00345924">
                <w:rPr>
                  <w:rFonts w:ascii="Times New Roman" w:hAnsi="Times New Roman"/>
                  <w:lang w:val="en-GB"/>
                </w:rPr>
                <w:t>7</w:t>
              </w:r>
            </w:ins>
            <w:ins w:id="991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 xml:space="preserve">], using the HMAC SHA-256 </w:t>
              </w:r>
              <w:r w:rsidRPr="002A221F">
                <w:rPr>
                  <w:rFonts w:ascii="Times New Roman" w:hAnsi="Times New Roman"/>
                  <w:lang w:val="en-GB"/>
                </w:rPr>
                <w:lastRenderedPageBreak/>
                <w:t xml:space="preserve">algorithm as declared in the </w:t>
              </w:r>
              <w:r w:rsidRPr="002A221F">
                <w:rPr>
                  <w:rFonts w:ascii="Times New Roman" w:hAnsi="Times New Roman"/>
                  <w:i/>
                  <w:lang w:val="en-GB"/>
                </w:rPr>
                <w:t>protectedHeader</w:t>
              </w:r>
              <w:r w:rsidRPr="002A221F">
                <w:rPr>
                  <w:rFonts w:ascii="Times New Roman" w:hAnsi="Times New Roman"/>
                  <w:lang w:val="en-GB"/>
                </w:rPr>
                <w:t xml:space="preserve"> field. BASE64 encoding is per RFC 4648 [n.</w:t>
              </w:r>
            </w:ins>
            <w:ins w:id="992" w:author="Furuichi, Sho" w:date="2017-10-04T19:14:00Z">
              <w:r w:rsidR="00345924">
                <w:rPr>
                  <w:rFonts w:ascii="Times New Roman" w:hAnsi="Times New Roman"/>
                  <w:lang w:val="en-GB"/>
                </w:rPr>
                <w:t>8</w:t>
              </w:r>
            </w:ins>
            <w:ins w:id="993" w:author="Furuichi, Sho" w:date="2017-10-04T18:30:00Z">
              <w:r w:rsidRPr="002A221F">
                <w:rPr>
                  <w:rFonts w:ascii="Times New Roman" w:hAnsi="Times New Roman"/>
                  <w:lang w:val="en-GB"/>
                </w:rPr>
                <w:t>].</w:t>
              </w:r>
            </w:ins>
          </w:p>
        </w:tc>
      </w:tr>
    </w:tbl>
    <w:p w:rsidR="00F63544" w:rsidRPr="00F63544" w:rsidRDefault="00F63544">
      <w:pPr>
        <w:rPr>
          <w:ins w:id="994" w:author="Furuichi, Sho" w:date="2017-10-04T19:20:00Z"/>
          <w:rPrChange w:id="995" w:author="Furuichi, Sho" w:date="2017-10-04T19:20:00Z">
            <w:rPr>
              <w:ins w:id="996" w:author="Furuichi, Sho" w:date="2017-10-04T19:20:00Z"/>
              <w:lang w:val="en-GB"/>
            </w:rPr>
          </w:rPrChange>
        </w:rPr>
        <w:pPrChange w:id="997" w:author="Furuichi, Sho" w:date="2017-10-04T19:20:00Z">
          <w:pPr>
            <w:pStyle w:val="Titre2"/>
            <w:spacing w:before="240" w:after="60"/>
            <w:ind w:left="210" w:right="210"/>
          </w:pPr>
        </w:pPrChange>
      </w:pPr>
    </w:p>
    <w:p w:rsidR="00407D51" w:rsidRPr="00E86E27" w:rsidRDefault="00534D23">
      <w:pPr>
        <w:pStyle w:val="Titre2"/>
        <w:rPr>
          <w:rPrChange w:id="998" w:author="Furuichi, Sho" w:date="2017-10-04T20:09:00Z">
            <w:rPr>
              <w:rFonts w:eastAsiaTheme="minorEastAsia"/>
              <w:lang w:val="en-GB"/>
            </w:rPr>
          </w:rPrChange>
        </w:rPr>
        <w:pPrChange w:id="999" w:author="Furuichi, Sho" w:date="2017-10-04T20:18:00Z">
          <w:pPr>
            <w:pStyle w:val="Titre2"/>
            <w:spacing w:before="240" w:after="60"/>
            <w:ind w:left="210" w:right="210"/>
          </w:pPr>
        </w:pPrChange>
      </w:pPr>
      <w:bookmarkStart w:id="1000" w:name="_Toc494975861"/>
      <w:ins w:id="1001" w:author="Furuichi, Sho" w:date="2017-10-04T18:41:00Z">
        <w:r w:rsidRPr="00E86E27">
          <w:rPr>
            <w:rPrChange w:id="1002" w:author="Furuichi, Sho" w:date="2017-10-04T20:09:00Z">
              <w:rPr>
                <w:lang w:val="en-GB"/>
              </w:rPr>
            </w:rPrChange>
          </w:rPr>
          <w:t>7.</w:t>
        </w:r>
      </w:ins>
      <w:ins w:id="1003" w:author="Furuichi, Sho" w:date="2017-10-04T19:36:00Z">
        <w:r w:rsidR="00BC3ECA" w:rsidRPr="00E86E27">
          <w:rPr>
            <w:rPrChange w:id="1004" w:author="Furuichi, Sho" w:date="2017-10-04T20:09:00Z">
              <w:rPr>
                <w:lang w:val="en-GB"/>
              </w:rPr>
            </w:rPrChange>
          </w:rPr>
          <w:t>2</w:t>
        </w:r>
      </w:ins>
      <w:ins w:id="1005" w:author="Furuichi, Sho" w:date="2017-10-04T18:41:00Z">
        <w:r w:rsidRPr="00E86E27">
          <w:rPr>
            <w:rPrChange w:id="1006" w:author="Furuichi, Sho" w:date="2017-10-04T20:09:00Z">
              <w:rPr>
                <w:lang w:val="en-GB"/>
              </w:rPr>
            </w:rPrChange>
          </w:rPr>
          <w:tab/>
        </w:r>
      </w:ins>
      <w:ins w:id="1007" w:author="Furuichi, Sho" w:date="2017-10-04T18:45:00Z">
        <w:r w:rsidRPr="00E86E27">
          <w:rPr>
            <w:rPrChange w:id="1008" w:author="Furuichi, Sho" w:date="2017-10-04T20:09:00Z">
              <w:rPr>
                <w:lang w:val="en-GB"/>
              </w:rPr>
            </w:rPrChange>
          </w:rPr>
          <w:t>Payload Data</w:t>
        </w:r>
      </w:ins>
      <w:bookmarkEnd w:id="1000"/>
    </w:p>
    <w:p w:rsidR="00B54A6A" w:rsidRPr="00282A4B" w:rsidRDefault="004F20EF">
      <w:pPr>
        <w:pStyle w:val="Titre3"/>
        <w:ind w:left="211" w:hanging="211"/>
        <w:rPr>
          <w:rPrChange w:id="1009" w:author="Furuichi, Sho" w:date="2017-10-04T20:16:00Z">
            <w:rPr>
              <w:lang w:val="en-GB"/>
            </w:rPr>
          </w:rPrChange>
        </w:rPr>
        <w:pPrChange w:id="1010" w:author="Furuichi, Sho" w:date="2017-10-04T20:16:00Z">
          <w:pPr>
            <w:pStyle w:val="Titre2"/>
            <w:spacing w:before="240" w:after="60"/>
            <w:ind w:left="210" w:right="210"/>
          </w:pPr>
        </w:pPrChange>
      </w:pPr>
      <w:bookmarkStart w:id="1011" w:name="_Toc494975862"/>
      <w:del w:id="1012" w:author="Furuichi, Sho" w:date="2017-09-26T00:39:00Z">
        <w:r w:rsidRPr="00282A4B" w:rsidDel="008F5C7E">
          <w:rPr>
            <w:rPrChange w:id="1013" w:author="Furuichi, Sho" w:date="2017-10-04T20:16:00Z">
              <w:rPr>
                <w:sz w:val="24"/>
                <w:szCs w:val="24"/>
                <w:lang w:val="en-GB"/>
              </w:rPr>
            </w:rPrChange>
          </w:rPr>
          <w:delText>6</w:delText>
        </w:r>
      </w:del>
      <w:ins w:id="1014" w:author="Furuichi, Sho" w:date="2017-09-26T00:39:00Z">
        <w:r w:rsidR="008F5C7E" w:rsidRPr="00282A4B">
          <w:rPr>
            <w:rPrChange w:id="1015" w:author="Furuichi, Sho" w:date="2017-10-04T20:16:00Z">
              <w:rPr>
                <w:sz w:val="24"/>
                <w:szCs w:val="24"/>
                <w:lang w:val="en-GB"/>
              </w:rPr>
            </w:rPrChange>
          </w:rPr>
          <w:t>7</w:t>
        </w:r>
      </w:ins>
      <w:r w:rsidR="00B54A6A" w:rsidRPr="00282A4B">
        <w:rPr>
          <w:rPrChange w:id="1016" w:author="Furuichi, Sho" w:date="2017-10-04T20:16:00Z">
            <w:rPr>
              <w:sz w:val="24"/>
              <w:szCs w:val="24"/>
              <w:lang w:val="en-GB"/>
            </w:rPr>
          </w:rPrChange>
        </w:rPr>
        <w:t>.</w:t>
      </w:r>
      <w:ins w:id="1017" w:author="Furuichi, Sho" w:date="2017-10-04T19:37:00Z">
        <w:r w:rsidR="00BC3ECA" w:rsidRPr="00282A4B">
          <w:rPr>
            <w:rPrChange w:id="1018" w:author="Furuichi, Sho" w:date="2017-10-04T20:16:00Z">
              <w:rPr>
                <w:sz w:val="24"/>
                <w:szCs w:val="24"/>
                <w:lang w:val="en-GB"/>
              </w:rPr>
            </w:rPrChange>
          </w:rPr>
          <w:t>2</w:t>
        </w:r>
      </w:ins>
      <w:del w:id="1019" w:author="Furuichi, Sho" w:date="2017-10-04T19:37:00Z">
        <w:r w:rsidR="00B54A6A" w:rsidRPr="00282A4B" w:rsidDel="00BC3ECA">
          <w:rPr>
            <w:rPrChange w:id="1020" w:author="Furuichi, Sho" w:date="2017-10-04T20:16:00Z">
              <w:rPr>
                <w:sz w:val="24"/>
                <w:szCs w:val="24"/>
                <w:lang w:val="en-GB"/>
              </w:rPr>
            </w:rPrChange>
          </w:rPr>
          <w:delText>1</w:delText>
        </w:r>
      </w:del>
      <w:ins w:id="1021" w:author="Furuichi, Sho" w:date="2017-10-04T18:48:00Z">
        <w:r w:rsidR="00CE37D4" w:rsidRPr="00282A4B">
          <w:rPr>
            <w:rPrChange w:id="1022" w:author="Furuichi, Sho" w:date="2017-10-04T20:16:00Z">
              <w:rPr>
                <w:sz w:val="24"/>
                <w:szCs w:val="24"/>
                <w:lang w:val="en-GB"/>
              </w:rPr>
            </w:rPrChange>
          </w:rPr>
          <w:t>.1</w:t>
        </w:r>
      </w:ins>
      <w:r w:rsidR="00B54A6A" w:rsidRPr="00282A4B">
        <w:rPr>
          <w:rPrChange w:id="1023" w:author="Furuichi, Sho" w:date="2017-10-04T20:16:00Z">
            <w:rPr>
              <w:sz w:val="24"/>
              <w:szCs w:val="24"/>
              <w:lang w:val="en-GB"/>
            </w:rPr>
          </w:rPrChange>
        </w:rPr>
        <w:tab/>
      </w:r>
      <w:ins w:id="1024" w:author="Furuichi, Sho" w:date="2017-10-04T18:45:00Z">
        <w:r w:rsidR="00534D23" w:rsidRPr="00282A4B">
          <w:rPr>
            <w:rPrChange w:id="1025" w:author="Furuichi, Sho" w:date="2017-10-04T20:16:00Z">
              <w:rPr>
                <w:sz w:val="24"/>
                <w:szCs w:val="24"/>
                <w:lang w:val="en-GB"/>
              </w:rPr>
            </w:rPrChange>
          </w:rPr>
          <w:t xml:space="preserve">Payload Data for </w:t>
        </w:r>
      </w:ins>
      <w:r w:rsidR="00B54A6A" w:rsidRPr="00282A4B">
        <w:rPr>
          <w:rPrChange w:id="1026" w:author="Furuichi, Sho" w:date="2017-10-04T20:16:00Z">
            <w:rPr>
              <w:sz w:val="24"/>
              <w:szCs w:val="24"/>
              <w:lang w:val="en-GB"/>
            </w:rPr>
          </w:rPrChange>
        </w:rPr>
        <w:t>SAS Registration Message</w:t>
      </w:r>
      <w:bookmarkEnd w:id="1011"/>
    </w:p>
    <w:p w:rsidR="00B54A6A" w:rsidRPr="00282A4B" w:rsidRDefault="004F20EF">
      <w:pPr>
        <w:pStyle w:val="Titre4"/>
        <w:ind w:left="210"/>
        <w:rPr>
          <w:rPrChange w:id="1027" w:author="Furuichi, Sho" w:date="2017-10-04T20:11:00Z">
            <w:rPr>
              <w:lang w:val="en-GB"/>
            </w:rPr>
          </w:rPrChange>
        </w:rPr>
        <w:pPrChange w:id="1028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029" w:name="_Toc494975863"/>
      <w:del w:id="1030" w:author="Furuichi, Sho" w:date="2017-09-26T00:39:00Z">
        <w:r w:rsidRPr="00282A4B" w:rsidDel="008F5C7E">
          <w:rPr>
            <w:rPrChange w:id="1031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delText>6</w:delText>
        </w:r>
      </w:del>
      <w:ins w:id="1032" w:author="Furuichi, Sho" w:date="2017-09-26T00:39:00Z">
        <w:r w:rsidR="008F5C7E" w:rsidRPr="00282A4B">
          <w:rPr>
            <w:rPrChange w:id="1033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t>7</w:t>
        </w:r>
      </w:ins>
      <w:r w:rsidR="00B54A6A" w:rsidRPr="00282A4B">
        <w:rPr>
          <w:rPrChange w:id="1034" w:author="Furuichi, Sho" w:date="2017-10-04T20:11:00Z">
            <w:rPr>
              <w:bCs/>
              <w:lang w:val="en-GB"/>
            </w:rPr>
          </w:rPrChange>
        </w:rPr>
        <w:t>.</w:t>
      </w:r>
      <w:del w:id="1035" w:author="Furuichi, Sho" w:date="2017-10-04T19:37:00Z">
        <w:r w:rsidR="00B54A6A" w:rsidRPr="00282A4B" w:rsidDel="00BC3ECA">
          <w:rPr>
            <w:rPrChange w:id="1036" w:author="Furuichi, Sho" w:date="2017-10-04T20:11:00Z">
              <w:rPr>
                <w:bCs/>
                <w:lang w:val="en-GB"/>
              </w:rPr>
            </w:rPrChange>
          </w:rPr>
          <w:delText>1</w:delText>
        </w:r>
      </w:del>
      <w:ins w:id="1037" w:author="Furuichi, Sho" w:date="2017-10-04T19:37:00Z">
        <w:r w:rsidR="00BC3ECA" w:rsidRPr="00282A4B">
          <w:rPr>
            <w:rPrChange w:id="1038" w:author="Furuichi, Sho" w:date="2017-10-04T20:11:00Z">
              <w:rPr>
                <w:bCs/>
                <w:lang w:val="en-GB"/>
              </w:rPr>
            </w:rPrChange>
          </w:rPr>
          <w:t>2</w:t>
        </w:r>
      </w:ins>
      <w:r w:rsidR="00B54A6A" w:rsidRPr="00282A4B">
        <w:rPr>
          <w:rPrChange w:id="1039" w:author="Furuichi, Sho" w:date="2017-10-04T20:11:00Z">
            <w:rPr>
              <w:bCs/>
              <w:lang w:val="en-GB"/>
            </w:rPr>
          </w:rPrChange>
        </w:rPr>
        <w:t>.1</w:t>
      </w:r>
      <w:ins w:id="1040" w:author="Furuichi, Sho" w:date="2017-10-04T18:49:00Z">
        <w:r w:rsidR="00CE37D4" w:rsidRPr="00282A4B">
          <w:rPr>
            <w:rPrChange w:id="1041" w:author="Furuichi, Sho" w:date="2017-10-04T20:11:00Z">
              <w:rPr>
                <w:bCs/>
                <w:lang w:val="en-GB"/>
              </w:rPr>
            </w:rPrChange>
          </w:rPr>
          <w:t>.1</w:t>
        </w:r>
      </w:ins>
      <w:r w:rsidR="00B54A6A" w:rsidRPr="00282A4B">
        <w:rPr>
          <w:rPrChange w:id="1042" w:author="Furuichi, Sho" w:date="2017-10-04T20:11:00Z">
            <w:rPr>
              <w:bCs/>
              <w:lang w:val="en-GB"/>
            </w:rPr>
          </w:rPrChange>
        </w:rPr>
        <w:tab/>
        <w:t>SAS Registration Request</w:t>
      </w:r>
      <w:bookmarkEnd w:id="1029"/>
    </w:p>
    <w:p w:rsidR="00B54A6A" w:rsidRDefault="00B54A6A">
      <w:pPr>
        <w:spacing w:before="240"/>
        <w:rPr>
          <w:rFonts w:ascii="Times New Roman" w:hAnsi="Times New Roman"/>
          <w:lang w:val="en-GB"/>
        </w:rPr>
        <w:pPrChange w:id="1043" w:author="Furuichi, Sho" w:date="2017-10-04T19:21:00Z">
          <w:pPr/>
        </w:pPrChange>
      </w:pPr>
      <w:r w:rsidRPr="00B54A6A">
        <w:rPr>
          <w:rFonts w:ascii="Times New Roman" w:hAnsi="Times New Roman"/>
          <w:lang w:val="en-GB"/>
        </w:rPr>
        <w:t>SAS Registration Request</w:t>
      </w:r>
      <w:r>
        <w:rPr>
          <w:rFonts w:ascii="Times New Roman" w:hAnsi="Times New Roman"/>
          <w:lang w:val="en-GB"/>
        </w:rPr>
        <w:t xml:space="preserve"> shall be sent by the SAS to register with the ESC. </w:t>
      </w:r>
      <w:r w:rsidR="0053132B">
        <w:rPr>
          <w:rFonts w:ascii="Times New Roman" w:hAnsi="Times New Roman"/>
          <w:lang w:val="en-GB"/>
        </w:rPr>
        <w:t xml:space="preserve">The </w:t>
      </w:r>
      <w:r w:rsidR="0053132B" w:rsidRPr="00B54A6A">
        <w:rPr>
          <w:rFonts w:ascii="Times New Roman" w:hAnsi="Times New Roman"/>
          <w:lang w:val="en-GB"/>
        </w:rPr>
        <w:t>SAS Registration Request</w:t>
      </w:r>
      <w:r w:rsidR="0053132B">
        <w:rPr>
          <w:rFonts w:ascii="Times New Roman" w:hAnsi="Times New Roman"/>
          <w:lang w:val="en-GB"/>
        </w:rPr>
        <w:t xml:space="preserve"> may be sent </w:t>
      </w:r>
      <w:r w:rsidR="0049782C">
        <w:rPr>
          <w:rFonts w:ascii="Times New Roman" w:hAnsi="Times New Roman" w:hint="eastAsia"/>
          <w:lang w:val="en-GB"/>
        </w:rPr>
        <w:t xml:space="preserve">also </w:t>
      </w:r>
      <w:r w:rsidR="0053132B">
        <w:rPr>
          <w:rFonts w:ascii="Times New Roman" w:hAnsi="Times New Roman"/>
          <w:lang w:val="en-GB"/>
        </w:rPr>
        <w:t xml:space="preserve">when the SAS information in the </w:t>
      </w:r>
      <w:r w:rsidR="0053132B" w:rsidRPr="00B54A6A">
        <w:rPr>
          <w:rFonts w:ascii="Times New Roman" w:hAnsi="Times New Roman"/>
          <w:i/>
          <w:lang w:val="en-GB"/>
        </w:rPr>
        <w:t>SasRegistrationRequest</w:t>
      </w:r>
      <w:r w:rsidR="0053132B">
        <w:rPr>
          <w:rFonts w:ascii="Times New Roman" w:hAnsi="Times New Roman"/>
          <w:lang w:val="en-GB"/>
        </w:rPr>
        <w:t xml:space="preserve"> object in the following table is updated. </w:t>
      </w:r>
      <w:r>
        <w:rPr>
          <w:rFonts w:ascii="Times New Roman" w:hAnsi="Times New Roman"/>
          <w:lang w:val="en-GB"/>
        </w:rPr>
        <w:t xml:space="preserve">The </w:t>
      </w:r>
      <w:r w:rsidRPr="00B54A6A">
        <w:rPr>
          <w:rFonts w:ascii="Times New Roman" w:hAnsi="Times New Roman"/>
          <w:lang w:val="en-GB"/>
        </w:rPr>
        <w:t>SAS Registration Request</w:t>
      </w:r>
      <w:r>
        <w:rPr>
          <w:rFonts w:ascii="Times New Roman" w:hAnsi="Times New Roman"/>
          <w:lang w:val="en-GB"/>
        </w:rPr>
        <w:t xml:space="preserve"> shall be generated by encoding the</w:t>
      </w:r>
      <w:r w:rsidRPr="00684BDC">
        <w:rPr>
          <w:rFonts w:ascii="Times New Roman" w:hAnsi="Times New Roman"/>
          <w:i/>
          <w:lang w:val="en-GB"/>
        </w:rPr>
        <w:t xml:space="preserve"> </w:t>
      </w:r>
      <w:ins w:id="1044" w:author="Furuichi, Sho" w:date="2017-10-04T19:01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</w:t>
        </w:r>
      </w:ins>
      <w:ins w:id="1045" w:author="Furuichi, Sho" w:date="2017-10-04T19:02:00Z">
        <w:r w:rsidR="00684BDC">
          <w:rPr>
            <w:rFonts w:ascii="Times New Roman" w:hAnsi="Times New Roman"/>
            <w:lang w:val="en-GB"/>
          </w:rPr>
          <w:t xml:space="preserve">JSON-encoded </w:t>
        </w:r>
      </w:ins>
      <w:r w:rsidRPr="00B54A6A">
        <w:rPr>
          <w:rFonts w:ascii="Times New Roman" w:hAnsi="Times New Roman"/>
          <w:i/>
          <w:lang w:val="en-GB"/>
        </w:rPr>
        <w:t>SasRegistrationRequest</w:t>
      </w:r>
      <w:r>
        <w:rPr>
          <w:rFonts w:ascii="Times New Roman" w:hAnsi="Times New Roman"/>
          <w:lang w:val="en-GB"/>
        </w:rPr>
        <w:t xml:space="preserve"> object</w:t>
      </w:r>
      <w:r w:rsidR="0053132B">
        <w:rPr>
          <w:rFonts w:ascii="Times New Roman" w:hAnsi="Times New Roman"/>
          <w:lang w:val="en-GB"/>
        </w:rPr>
        <w:t xml:space="preserve"> </w:t>
      </w:r>
      <w:ins w:id="1046" w:author="Furuichi, Sho" w:date="2017-10-04T19:02:00Z"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047" w:author="Furuichi, Sho" w:date="2017-10-04T19:03:00Z">
        <w:r w:rsidDel="00684BDC">
          <w:rPr>
            <w:rFonts w:ascii="Times New Roman" w:hAnsi="Times New Roman"/>
            <w:lang w:val="en-GB"/>
          </w:rPr>
          <w:delText>using JSON.</w:delText>
        </w:r>
      </w:del>
      <w:r w:rsidR="0053132B">
        <w:rPr>
          <w:rFonts w:ascii="Times New Roman" w:hAnsi="Times New Roman"/>
          <w:lang w:val="en-GB"/>
        </w:rPr>
        <w:t xml:space="preserve"> </w:t>
      </w:r>
    </w:p>
    <w:p w:rsidR="00B54A6A" w:rsidRDefault="00B54A6A" w:rsidP="00B54A6A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048" w:author="Furuichi, Sho" w:date="2017-10-05T14:08:00Z">
        <w:r w:rsidR="0040247F">
          <w:rPr>
            <w:noProof/>
          </w:rPr>
          <w:t>3</w:t>
        </w:r>
      </w:ins>
      <w:del w:id="1049" w:author="Furuichi, Sho" w:date="2017-10-04T19:15:00Z">
        <w:r w:rsidR="008E52D5" w:rsidDel="00345924">
          <w:rPr>
            <w:noProof/>
          </w:rPr>
          <w:delText>2</w:delText>
        </w:r>
      </w:del>
      <w:r w:rsidR="009125B5">
        <w:rPr>
          <w:noProof/>
        </w:rPr>
        <w:fldChar w:fldCharType="end"/>
      </w:r>
      <w:r>
        <w:t xml:space="preserve">: </w:t>
      </w:r>
      <w:r w:rsidR="00E54201" w:rsidRPr="00B54A6A">
        <w:rPr>
          <w:rFonts w:ascii="Times New Roman" w:hAnsi="Times New Roman"/>
          <w:i/>
          <w:lang w:val="en-GB"/>
        </w:rPr>
        <w:t>SasRegistrationRequest</w:t>
      </w:r>
      <w:r w:rsidR="00E54201"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307"/>
        <w:gridCol w:w="4079"/>
      </w:tblGrid>
      <w:tr w:rsidR="000D51FD" w:rsidTr="000D51FD">
        <w:trPr>
          <w:jc w:val="center"/>
        </w:trPr>
        <w:tc>
          <w:tcPr>
            <w:tcW w:w="2836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307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</w:t>
            </w:r>
            <w:r w:rsidR="00993B85">
              <w:rPr>
                <w:rFonts w:ascii="Times New Roman" w:hAnsi="Times New Roman"/>
                <w:b/>
                <w:lang w:val="en-GB"/>
              </w:rPr>
              <w:t>/C</w:t>
            </w:r>
          </w:p>
        </w:tc>
        <w:tc>
          <w:tcPr>
            <w:tcW w:w="4079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0D51FD" w:rsidTr="000D51FD">
        <w:trPr>
          <w:jc w:val="center"/>
        </w:trPr>
        <w:tc>
          <w:tcPr>
            <w:tcW w:w="2836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Pr="00E54201">
              <w:rPr>
                <w:rFonts w:ascii="Times New Roman" w:hAnsi="Times New Roman"/>
                <w:i/>
                <w:lang w:val="en-GB"/>
              </w:rPr>
              <w:t>sasAdministratorId</w:t>
            </w:r>
          </w:p>
          <w:p w:rsidR="000D51FD" w:rsidRPr="000D51FD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307" w:type="dxa"/>
          </w:tcPr>
          <w:p w:rsidR="000D51FD" w:rsidRPr="00E54201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079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 field shall be included to indicate which SAS Administrator manages the SAS</w:t>
            </w:r>
            <w:r>
              <w:rPr>
                <w:rFonts w:ascii="Times New Roman" w:hAnsi="Times New Roman"/>
                <w:lang w:val="en-GB"/>
              </w:rPr>
              <w:t xml:space="preserve">. The format of this field shall be same as </w:t>
            </w:r>
            <w:r w:rsidRPr="005D5D40">
              <w:rPr>
                <w:rFonts w:ascii="Courier New" w:hAnsi="Courier New" w:cs="Courier New"/>
                <w:lang w:val="en-GB"/>
              </w:rPr>
              <w:t>$ADMINISTRATOR_ID</w:t>
            </w:r>
            <w:r>
              <w:rPr>
                <w:rFonts w:ascii="Times New Roman" w:hAnsi="Times New Roman"/>
                <w:lang w:val="en-GB"/>
              </w:rPr>
              <w:t xml:space="preserve"> used in the SAS-SAS Protocol [</w:t>
            </w:r>
            <w:ins w:id="1050" w:author="Furuichi, Sho" w:date="2017-10-04T19:14:00Z">
              <w:r w:rsidR="00345924">
                <w:rPr>
                  <w:rFonts w:ascii="Times New Roman" w:hAnsi="Times New Roman"/>
                  <w:lang w:val="en-GB"/>
                </w:rPr>
                <w:t>n.</w:t>
              </w:r>
            </w:ins>
            <w:r>
              <w:rPr>
                <w:rFonts w:ascii="Times New Roman" w:hAnsi="Times New Roman"/>
                <w:lang w:val="en-GB"/>
              </w:rPr>
              <w:t xml:space="preserve">5]. </w:t>
            </w:r>
          </w:p>
        </w:tc>
      </w:tr>
      <w:tr w:rsidR="000D51FD" w:rsidTr="000D51FD">
        <w:trPr>
          <w:jc w:val="center"/>
        </w:trPr>
        <w:tc>
          <w:tcPr>
            <w:tcW w:w="2836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5D5D40">
              <w:rPr>
                <w:rFonts w:ascii="Times New Roman" w:hAnsi="Times New Roman"/>
                <w:i/>
                <w:lang w:val="en-GB"/>
              </w:rPr>
              <w:t>sasImplementationId</w:t>
            </w:r>
          </w:p>
          <w:p w:rsidR="000D51FD" w:rsidRPr="005D5D40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307" w:type="dxa"/>
          </w:tcPr>
          <w:p w:rsidR="000D51FD" w:rsidRPr="00E54201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079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the identification of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 xml:space="preserve">the </w:t>
            </w:r>
            <w:r>
              <w:rPr>
                <w:rFonts w:ascii="Times New Roman" w:hAnsi="Times New Roman" w:hint="eastAsia"/>
                <w:lang w:val="en-GB"/>
              </w:rPr>
              <w:t>SAS</w:t>
            </w:r>
            <w:r>
              <w:rPr>
                <w:rFonts w:ascii="Times New Roman" w:hAnsi="Times New Roman"/>
                <w:lang w:val="en-GB"/>
              </w:rPr>
              <w:t xml:space="preserve">. The format of this field shall be same as </w:t>
            </w:r>
            <w:r w:rsidRPr="005D5D40">
              <w:rPr>
                <w:rFonts w:ascii="Courier New" w:hAnsi="Courier New" w:cs="Courier New"/>
                <w:lang w:val="en-GB"/>
              </w:rPr>
              <w:t>$SAS_IMPLEMENTATION</w:t>
            </w:r>
            <w:r>
              <w:rPr>
                <w:rFonts w:ascii="Times New Roman" w:hAnsi="Times New Roman"/>
                <w:lang w:val="en-GB"/>
              </w:rPr>
              <w:t xml:space="preserve"> used in the SAS-SAS Protocol [</w:t>
            </w:r>
            <w:ins w:id="1051" w:author="Furuichi, Sho" w:date="2017-10-04T19:14:00Z">
              <w:r w:rsidR="00345924">
                <w:rPr>
                  <w:rFonts w:ascii="Times New Roman" w:hAnsi="Times New Roman"/>
                  <w:lang w:val="en-GB"/>
                </w:rPr>
                <w:t>n.</w:t>
              </w:r>
            </w:ins>
            <w:r>
              <w:rPr>
                <w:rFonts w:ascii="Times New Roman" w:hAnsi="Times New Roman"/>
                <w:lang w:val="en-GB"/>
              </w:rPr>
              <w:t xml:space="preserve">5]. </w:t>
            </w:r>
          </w:p>
        </w:tc>
      </w:tr>
      <w:tr w:rsidR="000D51FD" w:rsidTr="000D51FD">
        <w:trPr>
          <w:jc w:val="center"/>
        </w:trPr>
        <w:tc>
          <w:tcPr>
            <w:tcW w:w="2836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7147F">
              <w:rPr>
                <w:rFonts w:ascii="Times New Roman" w:hAnsi="Times New Roman" w:hint="eastAsia"/>
                <w:i/>
                <w:lang w:val="en-GB"/>
              </w:rPr>
              <w:t>publicKey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</w:p>
          <w:p w:rsidR="000D51FD" w:rsidRPr="00D7147F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307" w:type="dxa"/>
          </w:tcPr>
          <w:p w:rsidR="000D51FD" w:rsidRPr="00E54201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079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the public key of</w:t>
            </w:r>
            <w:r>
              <w:rPr>
                <w:rFonts w:ascii="Times New Roman" w:hAnsi="Times New Roman" w:hint="eastAsia"/>
                <w:lang w:val="en-GB"/>
              </w:rPr>
              <w:t xml:space="preserve"> SAS</w:t>
            </w:r>
            <w:r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  <w:tr w:rsidR="000D51FD" w:rsidTr="000D51FD">
        <w:trPr>
          <w:jc w:val="center"/>
        </w:trPr>
        <w:tc>
          <w:tcPr>
            <w:tcW w:w="2836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i/>
                <w:lang w:val="en-GB"/>
              </w:rPr>
              <w:t>baseUrl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</w:p>
          <w:p w:rsidR="000D51FD" w:rsidRPr="00D7147F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307" w:type="dxa"/>
          </w:tcPr>
          <w:p w:rsidR="000D51FD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079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the base URL (</w:t>
            </w:r>
            <w:r w:rsidRPr="00D7147F">
              <w:rPr>
                <w:rFonts w:ascii="Courier New" w:hAnsi="Courier New" w:cs="Courier New"/>
                <w:lang w:val="en-GB"/>
              </w:rPr>
              <w:t>$BASE_URL</w:t>
            </w:r>
            <w:r>
              <w:rPr>
                <w:rFonts w:ascii="Times New Roman" w:hAnsi="Times New Roman"/>
                <w:lang w:val="en-GB"/>
              </w:rPr>
              <w:t>) of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 xml:space="preserve">the </w:t>
            </w:r>
            <w:r>
              <w:rPr>
                <w:rFonts w:ascii="Times New Roman" w:hAnsi="Times New Roman" w:hint="eastAsia"/>
                <w:lang w:val="en-GB"/>
              </w:rPr>
              <w:t>SAS</w:t>
            </w:r>
            <w:r>
              <w:rPr>
                <w:rFonts w:ascii="Times New Roman" w:hAnsi="Times New Roman"/>
                <w:lang w:val="en-GB"/>
              </w:rPr>
              <w:t xml:space="preserve"> identified by the </w:t>
            </w:r>
            <w:r w:rsidRPr="005D5D40">
              <w:rPr>
                <w:rFonts w:ascii="Times New Roman" w:hAnsi="Times New Roman"/>
                <w:i/>
                <w:lang w:val="en-GB"/>
              </w:rPr>
              <w:t>sasImplementationId</w:t>
            </w:r>
            <w:r>
              <w:rPr>
                <w:rFonts w:ascii="Times New Roman" w:hAnsi="Times New Roman"/>
                <w:lang w:val="en-GB"/>
              </w:rPr>
              <w:t xml:space="preserve"> field in this object.</w:t>
            </w:r>
          </w:p>
        </w:tc>
      </w:tr>
    </w:tbl>
    <w:p w:rsidR="00F63544" w:rsidRPr="00F63544" w:rsidRDefault="00F63544">
      <w:pPr>
        <w:ind w:left="210"/>
        <w:rPr>
          <w:ins w:id="1052" w:author="Furuichi, Sho" w:date="2017-10-04T19:21:00Z"/>
          <w:rPrChange w:id="1053" w:author="Furuichi, Sho" w:date="2017-10-04T19:21:00Z">
            <w:rPr>
              <w:ins w:id="1054" w:author="Furuichi, Sho" w:date="2017-10-04T19:21:00Z"/>
              <w:lang w:val="en-GB"/>
            </w:rPr>
          </w:rPrChange>
        </w:rPr>
        <w:pPrChange w:id="1055" w:author="Furuichi, Sho" w:date="2017-10-04T20:18:00Z">
          <w:pPr>
            <w:pStyle w:val="Titre3"/>
            <w:spacing w:before="240" w:after="60"/>
            <w:ind w:left="210" w:right="210"/>
          </w:pPr>
        </w:pPrChange>
      </w:pPr>
    </w:p>
    <w:p w:rsidR="00D7147F" w:rsidRPr="00282A4B" w:rsidRDefault="004F20EF">
      <w:pPr>
        <w:pStyle w:val="Titre4"/>
        <w:ind w:left="210"/>
        <w:rPr>
          <w:rPrChange w:id="1056" w:author="Furuichi, Sho" w:date="2017-10-04T20:11:00Z">
            <w:rPr>
              <w:lang w:val="en-GB"/>
            </w:rPr>
          </w:rPrChange>
        </w:rPr>
        <w:pPrChange w:id="1057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058" w:name="_Toc494975864"/>
      <w:del w:id="1059" w:author="Furuichi, Sho" w:date="2017-09-26T00:39:00Z">
        <w:r w:rsidRPr="00282A4B" w:rsidDel="008F5C7E">
          <w:rPr>
            <w:rPrChange w:id="1060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delText>6</w:delText>
        </w:r>
      </w:del>
      <w:ins w:id="1061" w:author="Furuichi, Sho" w:date="2017-09-26T00:39:00Z">
        <w:r w:rsidR="008F5C7E" w:rsidRPr="00282A4B">
          <w:rPr>
            <w:rPrChange w:id="1062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t>7</w:t>
        </w:r>
      </w:ins>
      <w:r w:rsidR="00D7147F" w:rsidRPr="00282A4B">
        <w:rPr>
          <w:rPrChange w:id="1063" w:author="Furuichi, Sho" w:date="2017-10-04T20:11:00Z">
            <w:rPr>
              <w:bCs/>
              <w:lang w:val="en-GB"/>
            </w:rPr>
          </w:rPrChange>
        </w:rPr>
        <w:t>.</w:t>
      </w:r>
      <w:del w:id="1064" w:author="Furuichi, Sho" w:date="2017-10-04T19:37:00Z">
        <w:r w:rsidR="00D7147F" w:rsidRPr="00282A4B" w:rsidDel="00BC3ECA">
          <w:rPr>
            <w:rPrChange w:id="1065" w:author="Furuichi, Sho" w:date="2017-10-04T20:11:00Z">
              <w:rPr>
                <w:bCs/>
                <w:lang w:val="en-GB"/>
              </w:rPr>
            </w:rPrChange>
          </w:rPr>
          <w:delText>1</w:delText>
        </w:r>
      </w:del>
      <w:ins w:id="1066" w:author="Furuichi, Sho" w:date="2017-10-04T19:37:00Z">
        <w:r w:rsidR="00BC3ECA" w:rsidRPr="00282A4B">
          <w:rPr>
            <w:rPrChange w:id="1067" w:author="Furuichi, Sho" w:date="2017-10-04T20:11:00Z">
              <w:rPr>
                <w:bCs/>
                <w:lang w:val="en-GB"/>
              </w:rPr>
            </w:rPrChange>
          </w:rPr>
          <w:t>2</w:t>
        </w:r>
      </w:ins>
      <w:r w:rsidR="00D7147F" w:rsidRPr="00282A4B">
        <w:rPr>
          <w:rPrChange w:id="1068" w:author="Furuichi, Sho" w:date="2017-10-04T20:11:00Z">
            <w:rPr>
              <w:bCs/>
              <w:lang w:val="en-GB"/>
            </w:rPr>
          </w:rPrChange>
        </w:rPr>
        <w:t>.</w:t>
      </w:r>
      <w:ins w:id="1069" w:author="Furuichi, Sho" w:date="2017-10-04T18:50:00Z">
        <w:r w:rsidR="00CE37D4" w:rsidRPr="00282A4B">
          <w:rPr>
            <w:rPrChange w:id="1070" w:author="Furuichi, Sho" w:date="2017-10-04T20:11:00Z">
              <w:rPr>
                <w:bCs/>
                <w:lang w:val="en-GB"/>
              </w:rPr>
            </w:rPrChange>
          </w:rPr>
          <w:t>1.</w:t>
        </w:r>
      </w:ins>
      <w:r w:rsidR="00D7147F" w:rsidRPr="00282A4B">
        <w:rPr>
          <w:rPrChange w:id="1071" w:author="Furuichi, Sho" w:date="2017-10-04T20:11:00Z">
            <w:rPr>
              <w:bCs/>
              <w:lang w:val="en-GB"/>
            </w:rPr>
          </w:rPrChange>
        </w:rPr>
        <w:t>2</w:t>
      </w:r>
      <w:r w:rsidR="00D7147F" w:rsidRPr="00282A4B">
        <w:rPr>
          <w:rPrChange w:id="1072" w:author="Furuichi, Sho" w:date="2017-10-04T20:11:00Z">
            <w:rPr>
              <w:bCs/>
              <w:lang w:val="en-GB"/>
            </w:rPr>
          </w:rPrChange>
        </w:rPr>
        <w:tab/>
        <w:t>SAS Registration Response</w:t>
      </w:r>
      <w:bookmarkEnd w:id="1058"/>
    </w:p>
    <w:p w:rsidR="00D7147F" w:rsidRDefault="00D7147F" w:rsidP="00D7147F">
      <w:pPr>
        <w:rPr>
          <w:rFonts w:ascii="Times New Roman" w:hAnsi="Times New Roman"/>
          <w:lang w:val="en-GB"/>
        </w:rPr>
      </w:pPr>
      <w:r w:rsidRPr="00B54A6A">
        <w:rPr>
          <w:rFonts w:ascii="Times New Roman" w:hAnsi="Times New Roman"/>
          <w:lang w:val="en-GB"/>
        </w:rPr>
        <w:t xml:space="preserve">SAS Registration </w:t>
      </w:r>
      <w:r>
        <w:rPr>
          <w:rFonts w:ascii="Times New Roman" w:hAnsi="Times New Roman"/>
          <w:lang w:val="en-GB"/>
        </w:rPr>
        <w:t>Response shall be sent by the ESC to the SAS</w:t>
      </w:r>
      <w:r w:rsidR="00AF5856">
        <w:rPr>
          <w:rFonts w:ascii="Times New Roman" w:hAnsi="Times New Roman"/>
          <w:lang w:val="en-GB"/>
        </w:rPr>
        <w:t xml:space="preserve"> for the response to the SAS Registration Request</w:t>
      </w:r>
      <w:r>
        <w:rPr>
          <w:rFonts w:ascii="Times New Roman" w:hAnsi="Times New Roman"/>
          <w:lang w:val="en-GB"/>
        </w:rPr>
        <w:t xml:space="preserve">. The </w:t>
      </w:r>
      <w:r w:rsidRPr="00B54A6A">
        <w:rPr>
          <w:rFonts w:ascii="Times New Roman" w:hAnsi="Times New Roman"/>
          <w:lang w:val="en-GB"/>
        </w:rPr>
        <w:t xml:space="preserve">SAS Registration </w:t>
      </w:r>
      <w:r>
        <w:rPr>
          <w:rFonts w:ascii="Times New Roman" w:hAnsi="Times New Roman"/>
          <w:lang w:val="en-GB"/>
        </w:rPr>
        <w:t xml:space="preserve">Response shall be generated by encoding the </w:t>
      </w:r>
      <w:ins w:id="1073" w:author="Furuichi, Sho" w:date="2017-10-04T19:03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JSON-encoded </w:t>
        </w:r>
      </w:ins>
      <w:r w:rsidRPr="00B54A6A">
        <w:rPr>
          <w:rFonts w:ascii="Times New Roman" w:hAnsi="Times New Roman"/>
          <w:i/>
          <w:lang w:val="en-GB"/>
        </w:rPr>
        <w:t>SasRegistrationRe</w:t>
      </w:r>
      <w:r w:rsidR="00A53B1D">
        <w:rPr>
          <w:rFonts w:ascii="Times New Roman" w:hAnsi="Times New Roman"/>
          <w:i/>
          <w:lang w:val="en-GB"/>
        </w:rPr>
        <w:t>sponse</w:t>
      </w:r>
      <w:r>
        <w:rPr>
          <w:rFonts w:ascii="Times New Roman" w:hAnsi="Times New Roman"/>
          <w:lang w:val="en-GB"/>
        </w:rPr>
        <w:t xml:space="preserve"> object</w:t>
      </w:r>
      <w:ins w:id="1074" w:author="Furuichi, Sho" w:date="2017-10-04T19:03:00Z">
        <w:r w:rsidR="00684BDC">
          <w:rPr>
            <w:rFonts w:ascii="Times New Roman" w:hAnsi="Times New Roman"/>
            <w:lang w:val="en-GB"/>
          </w:rPr>
          <w:t xml:space="preserve"> 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075" w:author="Furuichi, Sho" w:date="2017-10-04T19:04:00Z">
        <w:r w:rsidDel="00684BDC">
          <w:rPr>
            <w:rFonts w:ascii="Times New Roman" w:hAnsi="Times New Roman"/>
            <w:lang w:val="en-GB"/>
          </w:rPr>
          <w:delText xml:space="preserve"> in the following table using JSON.</w:delText>
        </w:r>
      </w:del>
    </w:p>
    <w:p w:rsidR="00AF5856" w:rsidRDefault="00AF5856" w:rsidP="00AF5856">
      <w:pPr>
        <w:pStyle w:val="Lgende"/>
        <w:keepNext/>
        <w:jc w:val="center"/>
      </w:pPr>
      <w:r>
        <w:lastRenderedPageBreak/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076" w:author="Furuichi, Sho" w:date="2017-10-05T14:08:00Z">
        <w:r w:rsidR="0040247F">
          <w:rPr>
            <w:noProof/>
          </w:rPr>
          <w:t>4</w:t>
        </w:r>
      </w:ins>
      <w:del w:id="1077" w:author="Furuichi, Sho" w:date="2017-10-04T19:15:00Z">
        <w:r w:rsidR="008E52D5" w:rsidDel="00345924">
          <w:rPr>
            <w:noProof/>
          </w:rPr>
          <w:delText>3</w:delText>
        </w:r>
      </w:del>
      <w:r w:rsidR="009125B5">
        <w:rPr>
          <w:noProof/>
        </w:rPr>
        <w:fldChar w:fldCharType="end"/>
      </w:r>
      <w:r>
        <w:t xml:space="preserve">: </w:t>
      </w:r>
      <w:r w:rsidRPr="00B54A6A">
        <w:rPr>
          <w:rFonts w:ascii="Times New Roman" w:hAnsi="Times New Roman"/>
          <w:i/>
          <w:lang w:val="en-GB"/>
        </w:rPr>
        <w:t>SasRegistrationRe</w:t>
      </w:r>
      <w:r>
        <w:rPr>
          <w:rFonts w:ascii="Times New Roman" w:hAnsi="Times New Roman"/>
          <w:i/>
          <w:lang w:val="en-GB"/>
        </w:rPr>
        <w:t>sponse</w:t>
      </w:r>
      <w:r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4111"/>
      </w:tblGrid>
      <w:tr w:rsidR="000D51FD" w:rsidTr="000D51FD">
        <w:trPr>
          <w:jc w:val="center"/>
        </w:trPr>
        <w:tc>
          <w:tcPr>
            <w:tcW w:w="2830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276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</w:t>
            </w:r>
            <w:r w:rsidR="00993B85">
              <w:rPr>
                <w:rFonts w:ascii="Times New Roman" w:hAnsi="Times New Roman"/>
                <w:b/>
                <w:lang w:val="en-GB"/>
              </w:rPr>
              <w:t>/C</w:t>
            </w:r>
          </w:p>
        </w:tc>
        <w:tc>
          <w:tcPr>
            <w:tcW w:w="4111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9F037A" w:rsidTr="000D51FD">
        <w:trPr>
          <w:jc w:val="center"/>
        </w:trPr>
        <w:tc>
          <w:tcPr>
            <w:tcW w:w="2830" w:type="dxa"/>
          </w:tcPr>
          <w:p w:rsidR="009F037A" w:rsidRDefault="009F037A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="003B649E" w:rsidRPr="003B649E">
              <w:rPr>
                <w:rFonts w:ascii="Times New Roman" w:hAnsi="Times New Roman"/>
                <w:i/>
                <w:lang w:val="en-GB"/>
              </w:rPr>
              <w:t>sas</w:t>
            </w:r>
            <w:r w:rsidR="003B649E">
              <w:rPr>
                <w:rFonts w:ascii="Times New Roman" w:hAnsi="Times New Roman"/>
                <w:i/>
                <w:lang w:val="en-GB"/>
              </w:rPr>
              <w:t>Registration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</w:p>
          <w:p w:rsidR="009F037A" w:rsidRPr="000D51FD" w:rsidRDefault="009F037A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276" w:type="dxa"/>
          </w:tcPr>
          <w:p w:rsidR="009F037A" w:rsidRPr="009F037A" w:rsidRDefault="009F037A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11" w:type="dxa"/>
          </w:tcPr>
          <w:p w:rsidR="009F037A" w:rsidRDefault="009F037A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 field shall be generated by t</w:t>
            </w:r>
            <w:r w:rsidR="003B649E">
              <w:rPr>
                <w:rFonts w:ascii="Times New Roman" w:hAnsi="Times New Roman" w:hint="eastAsia"/>
                <w:lang w:val="en-GB"/>
              </w:rPr>
              <w:t xml:space="preserve">he ESC and included to </w:t>
            </w:r>
            <w:r w:rsidR="003B649E">
              <w:rPr>
                <w:rFonts w:ascii="Times New Roman" w:hAnsi="Times New Roman"/>
                <w:lang w:val="en-GB"/>
              </w:rPr>
              <w:t>indicate the registration identifier for the SAS.</w:t>
            </w:r>
          </w:p>
        </w:tc>
      </w:tr>
      <w:tr w:rsidR="000D51FD" w:rsidTr="000D51FD">
        <w:trPr>
          <w:jc w:val="center"/>
        </w:trPr>
        <w:tc>
          <w:tcPr>
            <w:tcW w:w="2830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escOperatorId</w:t>
            </w:r>
          </w:p>
          <w:p w:rsidR="000D51FD" w:rsidRPr="00E54201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276" w:type="dxa"/>
          </w:tcPr>
          <w:p w:rsidR="000D51FD" w:rsidRPr="00E54201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11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 field shall be included to indicate</w:t>
            </w:r>
            <w:r>
              <w:rPr>
                <w:rFonts w:ascii="Times New Roman" w:hAnsi="Times New Roman"/>
                <w:lang w:val="en-GB"/>
              </w:rPr>
              <w:t xml:space="preserve"> the identification of ESC Operator managing ESC. The format of this field shall be </w:t>
            </w:r>
            <w:r w:rsidRPr="002B5C11">
              <w:rPr>
                <w:rFonts w:ascii="Times New Roman" w:hAnsi="Times New Roman"/>
                <w:i/>
                <w:lang w:val="en-GB"/>
              </w:rPr>
              <w:t>FFS</w:t>
            </w:r>
            <w:r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  <w:tr w:rsidR="000D51FD" w:rsidTr="000D51FD">
        <w:trPr>
          <w:jc w:val="center"/>
        </w:trPr>
        <w:tc>
          <w:tcPr>
            <w:tcW w:w="2830" w:type="dxa"/>
          </w:tcPr>
          <w:p w:rsidR="000D51FD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esc</w:t>
            </w:r>
            <w:r w:rsidR="009F037A">
              <w:rPr>
                <w:rFonts w:ascii="Times New Roman" w:hAnsi="Times New Roman"/>
                <w:i/>
                <w:lang w:val="en-GB"/>
              </w:rPr>
              <w:t>Information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</w:p>
          <w:p w:rsidR="000D51FD" w:rsidRPr="005D5D40" w:rsidRDefault="000D51FD" w:rsidP="000D51FD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9F037A">
              <w:rPr>
                <w:rFonts w:ascii="Times New Roman" w:hAnsi="Times New Roman"/>
                <w:lang w:val="en-GB"/>
              </w:rPr>
              <w:t xml:space="preserve">object </w:t>
            </w:r>
            <w:r w:rsidR="009F037A">
              <w:rPr>
                <w:rFonts w:ascii="Times New Roman" w:hAnsi="Times New Roman"/>
                <w:i/>
                <w:lang w:val="en-GB"/>
              </w:rPr>
              <w:t>EscInformation</w:t>
            </w:r>
          </w:p>
        </w:tc>
        <w:tc>
          <w:tcPr>
            <w:tcW w:w="1276" w:type="dxa"/>
          </w:tcPr>
          <w:p w:rsidR="000D51FD" w:rsidRPr="00E54201" w:rsidRDefault="000D51FD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11" w:type="dxa"/>
          </w:tcPr>
          <w:p w:rsidR="000D51FD" w:rsidRPr="00E54201" w:rsidRDefault="000D51FD" w:rsidP="000D51FD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</w:t>
            </w:r>
            <w:r w:rsidR="009F037A">
              <w:rPr>
                <w:rFonts w:ascii="Times New Roman" w:hAnsi="Times New Roman"/>
                <w:lang w:val="en-GB"/>
              </w:rPr>
              <w:t>he</w:t>
            </w:r>
            <w:r>
              <w:rPr>
                <w:rFonts w:ascii="Times New Roman" w:hAnsi="Times New Roman"/>
                <w:lang w:val="en-GB"/>
              </w:rPr>
              <w:t xml:space="preserve"> ESC</w:t>
            </w:r>
            <w:r w:rsidR="009F037A">
              <w:rPr>
                <w:rFonts w:ascii="Times New Roman" w:hAnsi="Times New Roman"/>
                <w:lang w:val="en-GB"/>
              </w:rPr>
              <w:t xml:space="preserve"> information.</w:t>
            </w:r>
          </w:p>
        </w:tc>
      </w:tr>
    </w:tbl>
    <w:p w:rsidR="009F037A" w:rsidRDefault="009F037A" w:rsidP="009F037A">
      <w:pPr>
        <w:pStyle w:val="Lgende"/>
        <w:keepNext/>
        <w:spacing w:before="240"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078" w:author="Furuichi, Sho" w:date="2017-10-05T14:08:00Z">
        <w:r w:rsidR="0040247F">
          <w:rPr>
            <w:noProof/>
          </w:rPr>
          <w:t>5</w:t>
        </w:r>
      </w:ins>
      <w:del w:id="1079" w:author="Furuichi, Sho" w:date="2017-10-04T19:15:00Z">
        <w:r w:rsidR="008E52D5" w:rsidDel="00345924">
          <w:rPr>
            <w:noProof/>
          </w:rPr>
          <w:delText>4</w:delText>
        </w:r>
      </w:del>
      <w:r w:rsidR="009125B5">
        <w:rPr>
          <w:noProof/>
        </w:rPr>
        <w:fldChar w:fldCharType="end"/>
      </w:r>
      <w:r>
        <w:t xml:space="preserve">: </w:t>
      </w:r>
      <w:r>
        <w:rPr>
          <w:rFonts w:ascii="Times New Roman" w:hAnsi="Times New Roman"/>
          <w:i/>
          <w:lang w:val="en-GB"/>
        </w:rPr>
        <w:t>EscInformation</w:t>
      </w:r>
      <w:r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4111"/>
      </w:tblGrid>
      <w:tr w:rsidR="009F037A" w:rsidTr="009F037A">
        <w:trPr>
          <w:jc w:val="center"/>
        </w:trPr>
        <w:tc>
          <w:tcPr>
            <w:tcW w:w="2830" w:type="dxa"/>
          </w:tcPr>
          <w:p w:rsidR="009F037A" w:rsidRPr="00E54201" w:rsidRDefault="009F037A" w:rsidP="009F037A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276" w:type="dxa"/>
          </w:tcPr>
          <w:p w:rsidR="009F037A" w:rsidRPr="00E54201" w:rsidRDefault="009F037A" w:rsidP="009F037A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</w:t>
            </w:r>
            <w:r w:rsidR="00993B85">
              <w:rPr>
                <w:rFonts w:ascii="Times New Roman" w:hAnsi="Times New Roman"/>
                <w:b/>
                <w:lang w:val="en-GB"/>
              </w:rPr>
              <w:t>/C</w:t>
            </w:r>
          </w:p>
        </w:tc>
        <w:tc>
          <w:tcPr>
            <w:tcW w:w="4111" w:type="dxa"/>
          </w:tcPr>
          <w:p w:rsidR="009F037A" w:rsidRPr="00E54201" w:rsidRDefault="009F037A" w:rsidP="009F037A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9F037A" w:rsidTr="009F037A">
        <w:trPr>
          <w:jc w:val="center"/>
        </w:trPr>
        <w:tc>
          <w:tcPr>
            <w:tcW w:w="2830" w:type="dxa"/>
          </w:tcPr>
          <w:p w:rsidR="009F037A" w:rsidRDefault="009F037A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esc</w:t>
            </w:r>
            <w:r w:rsidR="006827C5">
              <w:rPr>
                <w:rFonts w:ascii="Times New Roman" w:hAnsi="Times New Roman" w:hint="eastAsia"/>
                <w:i/>
                <w:lang w:val="en-GB"/>
              </w:rPr>
              <w:t>Implementation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</w:p>
          <w:p w:rsidR="009F037A" w:rsidRPr="005D5D40" w:rsidRDefault="009F037A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276" w:type="dxa"/>
          </w:tcPr>
          <w:p w:rsidR="009F037A" w:rsidRPr="00E54201" w:rsidRDefault="009F037A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11" w:type="dxa"/>
          </w:tcPr>
          <w:p w:rsidR="009F037A" w:rsidRPr="00E54201" w:rsidRDefault="009F037A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the identification of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>the ESC</w:t>
            </w:r>
            <w:r w:rsidR="006827C5">
              <w:rPr>
                <w:rFonts w:ascii="Times New Roman" w:hAnsi="Times New Roman" w:hint="eastAsia"/>
                <w:lang w:val="en-GB"/>
              </w:rPr>
              <w:t xml:space="preserve"> implementation</w:t>
            </w:r>
            <w:r>
              <w:rPr>
                <w:rFonts w:ascii="Times New Roman" w:hAnsi="Times New Roman"/>
                <w:lang w:val="en-GB"/>
              </w:rPr>
              <w:t xml:space="preserve">. The format of this field shall be </w:t>
            </w:r>
            <w:r w:rsidRPr="002B5C11">
              <w:rPr>
                <w:rFonts w:ascii="Times New Roman" w:hAnsi="Times New Roman"/>
                <w:i/>
                <w:lang w:val="en-GB"/>
              </w:rPr>
              <w:t>FFS</w:t>
            </w:r>
            <w:r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9F037A" w:rsidTr="009F037A">
        <w:trPr>
          <w:jc w:val="center"/>
        </w:trPr>
        <w:tc>
          <w:tcPr>
            <w:tcW w:w="2830" w:type="dxa"/>
          </w:tcPr>
          <w:p w:rsidR="009F037A" w:rsidRDefault="009F037A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escSensors </w:t>
            </w:r>
          </w:p>
          <w:p w:rsidR="009F037A" w:rsidRDefault="009F037A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a</w:t>
            </w:r>
            <w:r>
              <w:rPr>
                <w:rFonts w:ascii="Times New Roman" w:hAnsi="Times New Roman" w:hint="eastAsia"/>
                <w:lang w:val="en-GB"/>
              </w:rPr>
              <w:t xml:space="preserve">rray of object: </w:t>
            </w:r>
            <w:r w:rsidRPr="000D51FD">
              <w:rPr>
                <w:rFonts w:ascii="Times New Roman" w:hAnsi="Times New Roman" w:hint="eastAsia"/>
                <w:i/>
                <w:lang w:val="en-GB"/>
              </w:rPr>
              <w:t>EscSensorData</w:t>
            </w:r>
            <w:r>
              <w:rPr>
                <w:rFonts w:ascii="Times New Roman" w:hAnsi="Times New Roman"/>
                <w:lang w:val="en-GB"/>
              </w:rPr>
              <w:t xml:space="preserve"> [5]</w:t>
            </w:r>
          </w:p>
        </w:tc>
        <w:tc>
          <w:tcPr>
            <w:tcW w:w="1276" w:type="dxa"/>
          </w:tcPr>
          <w:p w:rsidR="009F037A" w:rsidRDefault="009F037A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11" w:type="dxa"/>
          </w:tcPr>
          <w:p w:rsidR="00243699" w:rsidRDefault="009F037A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</w:t>
            </w:r>
            <w:r>
              <w:rPr>
                <w:rFonts w:ascii="Times New Roman" w:hAnsi="Times New Roman"/>
                <w:lang w:val="en-GB"/>
              </w:rPr>
              <w:t xml:space="preserve"> field shall be included to indicate the information of ESC sensors deployed by the ESC Operator and managed by the ESC identified by the </w:t>
            </w:r>
            <w:r>
              <w:rPr>
                <w:rFonts w:ascii="Times New Roman" w:hAnsi="Times New Roman"/>
                <w:i/>
                <w:lang w:val="en-GB"/>
              </w:rPr>
              <w:t>escOperatorId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  <w:r w:rsidRPr="000D51FD">
              <w:rPr>
                <w:rFonts w:ascii="Times New Roman" w:hAnsi="Times New Roman"/>
                <w:lang w:val="en-GB"/>
              </w:rPr>
              <w:t xml:space="preserve">and </w:t>
            </w:r>
            <w:r>
              <w:rPr>
                <w:rFonts w:ascii="Times New Roman" w:hAnsi="Times New Roman"/>
                <w:i/>
                <w:lang w:val="en-GB"/>
              </w:rPr>
              <w:t>esc</w:t>
            </w:r>
            <w:r w:rsidR="006827C5">
              <w:rPr>
                <w:rFonts w:ascii="Times New Roman" w:hAnsi="Times New Roman" w:hint="eastAsia"/>
                <w:i/>
                <w:lang w:val="en-GB"/>
              </w:rPr>
              <w:t>Implementation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 xml:space="preserve">fields in this object, respectively. </w:t>
            </w:r>
          </w:p>
          <w:p w:rsidR="009F037A" w:rsidRDefault="00D5245C" w:rsidP="00884CC2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See details in </w:t>
            </w:r>
            <w:r w:rsidR="00884CC2">
              <w:rPr>
                <w:rFonts w:ascii="Times New Roman" w:hAnsi="Times New Roman" w:hint="eastAsia"/>
                <w:lang w:val="en-GB"/>
              </w:rPr>
              <w:t>7</w:t>
            </w:r>
            <w:r>
              <w:rPr>
                <w:rFonts w:ascii="Times New Roman" w:hAnsi="Times New Roman"/>
                <w:lang w:val="en-GB"/>
              </w:rPr>
              <w:t>.1.2.1.</w:t>
            </w:r>
          </w:p>
        </w:tc>
      </w:tr>
    </w:tbl>
    <w:p w:rsidR="00B54A6A" w:rsidRPr="009F037A" w:rsidRDefault="00B54A6A" w:rsidP="00F674FF">
      <w:pPr>
        <w:rPr>
          <w:rFonts w:ascii="Times New Roman" w:hAnsi="Times New Roman"/>
          <w:lang w:val="en-GB"/>
        </w:rPr>
      </w:pPr>
    </w:p>
    <w:p w:rsidR="00AF5856" w:rsidRDefault="00AF5856" w:rsidP="00F674FF">
      <w:pPr>
        <w:rPr>
          <w:rFonts w:ascii="Times New Roman" w:hAnsi="Times New Roman"/>
          <w:i/>
          <w:color w:val="FF0000"/>
          <w:lang w:val="en-GB"/>
        </w:rPr>
      </w:pPr>
      <w:r w:rsidRPr="00AF5856">
        <w:rPr>
          <w:rFonts w:ascii="Times New Roman" w:hAnsi="Times New Roman" w:hint="eastAsia"/>
          <w:i/>
          <w:color w:val="FF0000"/>
          <w:highlight w:val="yellow"/>
          <w:lang w:val="en-GB"/>
        </w:rPr>
        <w:t>Editor</w:t>
      </w:r>
      <w:r w:rsidRPr="00AF5856">
        <w:rPr>
          <w:rFonts w:ascii="Times New Roman" w:hAnsi="Times New Roman"/>
          <w:i/>
          <w:color w:val="FF0000"/>
          <w:highlight w:val="yellow"/>
          <w:lang w:val="en-GB"/>
        </w:rPr>
        <w:t>’s Note: Should the format of each ID be “ESC-CA certified unique ESC Operator identifier” similar to both SAS Admin</w:t>
      </w:r>
      <w:r w:rsidR="00AD134C">
        <w:rPr>
          <w:rFonts w:ascii="Times New Roman" w:hAnsi="Times New Roman"/>
          <w:i/>
          <w:color w:val="FF0000"/>
          <w:highlight w:val="yellow"/>
          <w:lang w:val="en-GB"/>
        </w:rPr>
        <w:t>istrator</w:t>
      </w:r>
      <w:r w:rsidRPr="00AF5856">
        <w:rPr>
          <w:rFonts w:ascii="Times New Roman" w:hAnsi="Times New Roman"/>
          <w:i/>
          <w:color w:val="FF0000"/>
          <w:highlight w:val="yellow"/>
          <w:lang w:val="en-GB"/>
        </w:rPr>
        <w:t xml:space="preserve"> and Implementation ID?</w:t>
      </w:r>
    </w:p>
    <w:p w:rsidR="001F74C4" w:rsidRDefault="001F74C4" w:rsidP="001F74C4">
      <w:pPr>
        <w:rPr>
          <w:rFonts w:ascii="Times New Roman" w:hAnsi="Times New Roman"/>
          <w:i/>
          <w:color w:val="FF0000"/>
          <w:highlight w:val="yellow"/>
          <w:lang w:val="en-GB"/>
        </w:rPr>
      </w:pPr>
    </w:p>
    <w:p w:rsidR="001F74C4" w:rsidRDefault="001F74C4" w:rsidP="001F74C4">
      <w:pPr>
        <w:rPr>
          <w:rFonts w:ascii="Times New Roman" w:hAnsi="Times New Roman"/>
          <w:i/>
          <w:color w:val="FF0000"/>
          <w:lang w:val="en-GB"/>
        </w:rPr>
      </w:pPr>
      <w:r w:rsidRPr="00AF5856">
        <w:rPr>
          <w:rFonts w:ascii="Times New Roman" w:hAnsi="Times New Roman" w:hint="eastAsia"/>
          <w:i/>
          <w:color w:val="FF0000"/>
          <w:highlight w:val="yellow"/>
          <w:lang w:val="en-GB"/>
        </w:rPr>
        <w:t>Editor</w:t>
      </w:r>
      <w:r w:rsidRPr="00AF5856">
        <w:rPr>
          <w:rFonts w:ascii="Times New Roman" w:hAnsi="Times New Roman"/>
          <w:i/>
          <w:color w:val="FF0000"/>
          <w:highlight w:val="yellow"/>
          <w:lang w:val="en-GB"/>
        </w:rPr>
        <w:t xml:space="preserve">’s Note: </w:t>
      </w:r>
      <w:r w:rsidRPr="00BC3B1B">
        <w:rPr>
          <w:rFonts w:ascii="Times New Roman" w:hAnsi="Times New Roman"/>
          <w:i/>
          <w:color w:val="FF0000"/>
          <w:highlight w:val="yellow"/>
          <w:lang w:val="en-GB"/>
        </w:rPr>
        <w:t>“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>esc</w:t>
      </w:r>
      <w:r w:rsidR="006827C5">
        <w:rPr>
          <w:rFonts w:ascii="Times New Roman" w:hAnsi="Times New Roman" w:hint="eastAsia"/>
          <w:i/>
          <w:color w:val="FF0000"/>
          <w:highlight w:val="yellow"/>
          <w:lang w:val="en-GB"/>
        </w:rPr>
        <w:t>Implementation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>Id</w:t>
      </w:r>
      <w:r w:rsidRPr="00BC3B1B">
        <w:rPr>
          <w:rFonts w:ascii="Times New Roman" w:hAnsi="Times New Roman"/>
          <w:i/>
          <w:color w:val="FF0000"/>
          <w:highlight w:val="yellow"/>
          <w:lang w:val="en-GB"/>
        </w:rPr>
        <w:t>”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 xml:space="preserve"> is included here for the similar purpose of </w:t>
      </w:r>
      <w:r w:rsidRPr="00BC3B1B">
        <w:rPr>
          <w:rFonts w:ascii="Times New Roman" w:hAnsi="Times New Roman"/>
          <w:i/>
          <w:color w:val="FF0000"/>
          <w:highlight w:val="yellow"/>
          <w:lang w:val="en-GB"/>
        </w:rPr>
        <w:t>“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>SAS Implementation</w:t>
      </w:r>
      <w:r w:rsidRPr="00BC3B1B">
        <w:rPr>
          <w:rFonts w:ascii="Times New Roman" w:hAnsi="Times New Roman"/>
          <w:i/>
          <w:color w:val="FF0000"/>
          <w:highlight w:val="yellow"/>
          <w:lang w:val="en-GB"/>
        </w:rPr>
        <w:t>”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 xml:space="preserve"> in SAS-SAS. In other words, </w:t>
      </w:r>
      <w:r w:rsidR="000705B4">
        <w:rPr>
          <w:rFonts w:ascii="Times New Roman" w:hAnsi="Times New Roman" w:hint="eastAsia"/>
          <w:i/>
          <w:color w:val="FF0000"/>
          <w:highlight w:val="yellow"/>
          <w:lang w:val="en-GB"/>
        </w:rPr>
        <w:t>o</w:t>
      </w:r>
      <w:r w:rsidR="00BC3B1B"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 xml:space="preserve">ne or more </w:t>
      </w:r>
      <w:r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 xml:space="preserve">ESC </w:t>
      </w:r>
      <w:r w:rsidR="00BC3B1B" w:rsidRPr="00BC3B1B">
        <w:rPr>
          <w:rFonts w:ascii="Times New Roman" w:hAnsi="Times New Roman" w:hint="eastAsia"/>
          <w:i/>
          <w:color w:val="FF0000"/>
          <w:highlight w:val="yellow"/>
          <w:lang w:val="en-GB"/>
        </w:rPr>
        <w:t>instances might be operated. Decision to remove or keep this field strongly depends on Key Bridge for now.</w:t>
      </w:r>
    </w:p>
    <w:p w:rsidR="001F74C4" w:rsidRPr="001F74C4" w:rsidRDefault="001F74C4" w:rsidP="00F674FF">
      <w:pPr>
        <w:rPr>
          <w:rFonts w:ascii="Times New Roman" w:hAnsi="Times New Roman"/>
          <w:i/>
          <w:color w:val="FF0000"/>
          <w:lang w:val="en-GB"/>
        </w:rPr>
      </w:pPr>
    </w:p>
    <w:p w:rsidR="00D5245C" w:rsidRPr="00282A4B" w:rsidRDefault="004F20EF">
      <w:pPr>
        <w:pStyle w:val="Titre5"/>
        <w:ind w:left="840"/>
        <w:rPr>
          <w:rPrChange w:id="1080" w:author="Furuichi, Sho" w:date="2017-10-04T20:10:00Z">
            <w:rPr>
              <w:lang w:val="en-GB"/>
            </w:rPr>
          </w:rPrChange>
        </w:rPr>
        <w:pPrChange w:id="1081" w:author="Furuichi, Sho" w:date="2017-10-04T20:18:00Z">
          <w:pPr>
            <w:pStyle w:val="Titre4"/>
            <w:spacing w:before="240" w:after="60"/>
            <w:ind w:left="840"/>
          </w:pPr>
        </w:pPrChange>
      </w:pPr>
      <w:bookmarkStart w:id="1082" w:name="_Toc494975865"/>
      <w:del w:id="1083" w:author="Furuichi, Sho" w:date="2017-09-26T00:39:00Z">
        <w:r w:rsidRPr="00CC024E" w:rsidDel="008F5C7E">
          <w:rPr>
            <w:rPrChange w:id="1084" w:author="Furuichi, Sho" w:date="2017-10-04T20:10:00Z">
              <w:rPr>
                <w:rFonts w:eastAsiaTheme="minorEastAsia"/>
                <w:bCs w:val="0"/>
                <w:lang w:val="en-GB"/>
              </w:rPr>
            </w:rPrChange>
          </w:rPr>
          <w:delText>6</w:delText>
        </w:r>
      </w:del>
      <w:ins w:id="1085" w:author="Furuichi, Sho" w:date="2017-09-26T00:39:00Z">
        <w:r w:rsidR="008F5C7E" w:rsidRPr="00CC024E">
          <w:rPr>
            <w:rPrChange w:id="1086" w:author="Furuichi, Sho" w:date="2017-10-04T20:10:00Z">
              <w:rPr>
                <w:rFonts w:eastAsiaTheme="minorEastAsia"/>
                <w:bCs w:val="0"/>
                <w:lang w:val="en-GB"/>
              </w:rPr>
            </w:rPrChange>
          </w:rPr>
          <w:t>7</w:t>
        </w:r>
      </w:ins>
      <w:r w:rsidR="00D5245C" w:rsidRPr="00CC024E">
        <w:rPr>
          <w:rPrChange w:id="1087" w:author="Furuichi, Sho" w:date="2017-10-04T20:10:00Z">
            <w:rPr>
              <w:bCs w:val="0"/>
              <w:lang w:val="en-GB"/>
            </w:rPr>
          </w:rPrChange>
        </w:rPr>
        <w:t>.</w:t>
      </w:r>
      <w:del w:id="1088" w:author="Furuichi, Sho" w:date="2017-10-04T19:37:00Z">
        <w:r w:rsidR="00D5245C" w:rsidRPr="00CC024E" w:rsidDel="00BC3ECA">
          <w:rPr>
            <w:rPrChange w:id="1089" w:author="Furuichi, Sho" w:date="2017-10-04T20:10:00Z">
              <w:rPr>
                <w:bCs w:val="0"/>
                <w:lang w:val="en-GB"/>
              </w:rPr>
            </w:rPrChange>
          </w:rPr>
          <w:delText>1</w:delText>
        </w:r>
      </w:del>
      <w:ins w:id="1090" w:author="Furuichi, Sho" w:date="2017-10-04T19:37:00Z">
        <w:r w:rsidR="00BC3ECA" w:rsidRPr="00CC024E">
          <w:rPr>
            <w:rPrChange w:id="1091" w:author="Furuichi, Sho" w:date="2017-10-04T20:10:00Z">
              <w:rPr>
                <w:rFonts w:ascii="Times New Roman" w:hAnsi="Times New Roman"/>
                <w:lang w:val="en-GB"/>
              </w:rPr>
            </w:rPrChange>
          </w:rPr>
          <w:t>2</w:t>
        </w:r>
      </w:ins>
      <w:r w:rsidR="00D5245C" w:rsidRPr="00CC024E">
        <w:rPr>
          <w:rPrChange w:id="1092" w:author="Furuichi, Sho" w:date="2017-10-04T20:10:00Z">
            <w:rPr>
              <w:bCs w:val="0"/>
              <w:lang w:val="en-GB"/>
            </w:rPr>
          </w:rPrChange>
        </w:rPr>
        <w:t>.</w:t>
      </w:r>
      <w:ins w:id="1093" w:author="Furuichi, Sho" w:date="2017-10-04T18:51:00Z">
        <w:r w:rsidR="00CE37D4" w:rsidRPr="00CC024E">
          <w:rPr>
            <w:rPrChange w:id="1094" w:author="Furuichi, Sho" w:date="2017-10-04T20:10:00Z">
              <w:rPr>
                <w:rFonts w:ascii="Times New Roman" w:hAnsi="Times New Roman"/>
                <w:lang w:val="en-GB"/>
              </w:rPr>
            </w:rPrChange>
          </w:rPr>
          <w:t>1.</w:t>
        </w:r>
      </w:ins>
      <w:r w:rsidR="00D5245C" w:rsidRPr="00CC024E">
        <w:rPr>
          <w:rPrChange w:id="1095" w:author="Furuichi, Sho" w:date="2017-10-04T20:10:00Z">
            <w:rPr>
              <w:bCs w:val="0"/>
              <w:lang w:val="en-GB"/>
            </w:rPr>
          </w:rPrChange>
        </w:rPr>
        <w:t>2.1</w:t>
      </w:r>
      <w:r w:rsidR="00D5245C" w:rsidRPr="00CC024E">
        <w:rPr>
          <w:rPrChange w:id="1096" w:author="Furuichi, Sho" w:date="2017-10-04T20:10:00Z">
            <w:rPr>
              <w:bCs w:val="0"/>
              <w:lang w:val="en-GB"/>
            </w:rPr>
          </w:rPrChange>
        </w:rPr>
        <w:tab/>
        <w:t xml:space="preserve">Enhancements to </w:t>
      </w:r>
      <w:r w:rsidR="00D5245C" w:rsidRPr="00CB6E2E">
        <w:rPr>
          <w:rFonts w:ascii="Times New Roman" w:eastAsia="Arial Unicode MS" w:hAnsi="Times New Roman"/>
          <w:i/>
          <w:rPrChange w:id="1097" w:author="Furuichi, Sho" w:date="2017-10-04T20:20:00Z">
            <w:rPr>
              <w:i/>
              <w:lang w:val="en-GB"/>
            </w:rPr>
          </w:rPrChange>
        </w:rPr>
        <w:t>EscSensorData</w:t>
      </w:r>
      <w:r w:rsidR="00D5245C" w:rsidRPr="00CC024E">
        <w:rPr>
          <w:rPrChange w:id="1098" w:author="Furuichi, Sho" w:date="2017-10-04T20:10:00Z">
            <w:rPr>
              <w:bCs w:val="0"/>
              <w:i/>
              <w:lang w:val="en-GB"/>
            </w:rPr>
          </w:rPrChange>
        </w:rPr>
        <w:t xml:space="preserve"> object for SAS-ESC Interface</w:t>
      </w:r>
      <w:bookmarkEnd w:id="1082"/>
    </w:p>
    <w:p w:rsidR="00D5245C" w:rsidRDefault="00D5245C">
      <w:pPr>
        <w:spacing w:before="240"/>
        <w:rPr>
          <w:rFonts w:ascii="Times New Roman" w:hAnsi="Times New Roman"/>
          <w:lang w:val="en-GB"/>
        </w:rPr>
        <w:pPrChange w:id="1099" w:author="Furuichi, Sho" w:date="2017-10-04T19:21:00Z">
          <w:pPr/>
        </w:pPrChange>
      </w:pPr>
      <w:r>
        <w:rPr>
          <w:rFonts w:ascii="Times New Roman" w:hAnsi="Times New Roman"/>
          <w:lang w:val="en-GB"/>
        </w:rPr>
        <w:t xml:space="preserve">In this specification, the </w:t>
      </w:r>
      <w:r w:rsidRPr="000D51FD">
        <w:rPr>
          <w:rFonts w:ascii="Times New Roman" w:hAnsi="Times New Roman" w:hint="eastAsia"/>
          <w:i/>
          <w:lang w:val="en-GB"/>
        </w:rPr>
        <w:t>EscSensorData</w:t>
      </w:r>
      <w:r>
        <w:rPr>
          <w:rFonts w:ascii="Times New Roman" w:hAnsi="Times New Roman"/>
          <w:i/>
          <w:lang w:val="en-GB"/>
        </w:rPr>
        <w:t xml:space="preserve"> </w:t>
      </w:r>
      <w:r w:rsidRPr="00D5245C">
        <w:rPr>
          <w:rFonts w:ascii="Times New Roman" w:hAnsi="Times New Roman"/>
          <w:lang w:val="en-GB"/>
        </w:rPr>
        <w:t>object</w:t>
      </w:r>
      <w:r>
        <w:rPr>
          <w:rFonts w:ascii="Times New Roman" w:hAnsi="Times New Roman"/>
          <w:lang w:val="en-GB"/>
        </w:rPr>
        <w:t xml:space="preserve"> specified in the SAS-SAS Protocol [</w:t>
      </w:r>
      <w:ins w:id="1100" w:author="Furuichi, Sho" w:date="2017-10-04T19:14:00Z">
        <w:r w:rsidR="00345924">
          <w:rPr>
            <w:rFonts w:ascii="Times New Roman" w:hAnsi="Times New Roman"/>
            <w:lang w:val="en-GB"/>
          </w:rPr>
          <w:t>n.</w:t>
        </w:r>
      </w:ins>
      <w:r>
        <w:rPr>
          <w:rFonts w:ascii="Times New Roman" w:hAnsi="Times New Roman"/>
          <w:lang w:val="en-GB"/>
        </w:rPr>
        <w:t xml:space="preserve">5] shall be reused with enhancements. Enhanced definition of the </w:t>
      </w:r>
      <w:r w:rsidRPr="000D51FD">
        <w:rPr>
          <w:rFonts w:ascii="Times New Roman" w:hAnsi="Times New Roman" w:hint="eastAsia"/>
          <w:i/>
          <w:lang w:val="en-GB"/>
        </w:rPr>
        <w:t>EscSensorData</w:t>
      </w:r>
      <w:r>
        <w:rPr>
          <w:rFonts w:ascii="Times New Roman" w:hAnsi="Times New Roman"/>
          <w:i/>
          <w:lang w:val="en-GB"/>
        </w:rPr>
        <w:t xml:space="preserve"> </w:t>
      </w:r>
      <w:r w:rsidRPr="00D5245C">
        <w:rPr>
          <w:rFonts w:ascii="Times New Roman" w:hAnsi="Times New Roman"/>
          <w:lang w:val="en-GB"/>
        </w:rPr>
        <w:t>object</w:t>
      </w:r>
      <w:r>
        <w:rPr>
          <w:rFonts w:ascii="Times New Roman" w:hAnsi="Times New Roman"/>
          <w:lang w:val="en-GB"/>
        </w:rPr>
        <w:t xml:space="preserve"> is described in the </w:t>
      </w:r>
      <w:r>
        <w:rPr>
          <w:rFonts w:ascii="Times New Roman" w:hAnsi="Times New Roman"/>
          <w:lang w:val="en-GB"/>
        </w:rPr>
        <w:lastRenderedPageBreak/>
        <w:t xml:space="preserve">following table. </w:t>
      </w:r>
    </w:p>
    <w:p w:rsidR="00D5245C" w:rsidRDefault="00D5245C" w:rsidP="00D5245C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101" w:author="Furuichi, Sho" w:date="2017-10-05T14:08:00Z">
        <w:r w:rsidR="0040247F">
          <w:rPr>
            <w:noProof/>
          </w:rPr>
          <w:t>6</w:t>
        </w:r>
      </w:ins>
      <w:del w:id="1102" w:author="Furuichi, Sho" w:date="2017-10-04T19:15:00Z">
        <w:r w:rsidR="008E52D5" w:rsidDel="00345924">
          <w:rPr>
            <w:noProof/>
          </w:rPr>
          <w:delText>5</w:delText>
        </w:r>
      </w:del>
      <w:r w:rsidR="009125B5">
        <w:rPr>
          <w:noProof/>
        </w:rPr>
        <w:fldChar w:fldCharType="end"/>
      </w:r>
      <w:r>
        <w:t xml:space="preserve">: </w:t>
      </w:r>
      <w:r w:rsidR="006827C5">
        <w:rPr>
          <w:rFonts w:ascii="Times New Roman" w:hAnsi="Times New Roman"/>
          <w:lang w:val="en-GB"/>
        </w:rPr>
        <w:t xml:space="preserve">Enhanced definition of </w:t>
      </w:r>
      <w:r w:rsidRPr="000D51FD">
        <w:rPr>
          <w:rFonts w:ascii="Times New Roman" w:hAnsi="Times New Roman" w:hint="eastAsia"/>
          <w:i/>
          <w:lang w:val="en-GB"/>
        </w:rPr>
        <w:t>EscSensorData</w:t>
      </w:r>
      <w:r>
        <w:rPr>
          <w:rFonts w:ascii="Times New Roman" w:hAnsi="Times New Roman"/>
          <w:i/>
          <w:lang w:val="en-GB"/>
        </w:rPr>
        <w:t xml:space="preserve"> </w:t>
      </w:r>
      <w:r>
        <w:rPr>
          <w:rFonts w:ascii="Times New Roman" w:hAnsi="Times New Roman"/>
          <w:lang w:val="en-GB"/>
        </w:rPr>
        <w:t>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348"/>
        <w:gridCol w:w="4111"/>
      </w:tblGrid>
      <w:tr w:rsidR="00D5245C" w:rsidTr="0005006F">
        <w:trPr>
          <w:jc w:val="center"/>
        </w:trPr>
        <w:tc>
          <w:tcPr>
            <w:tcW w:w="2830" w:type="dxa"/>
          </w:tcPr>
          <w:p w:rsidR="00D5245C" w:rsidRPr="00E54201" w:rsidRDefault="00D5245C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276" w:type="dxa"/>
          </w:tcPr>
          <w:p w:rsidR="00D5245C" w:rsidRPr="00E54201" w:rsidRDefault="00D5245C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R/O/C</w:t>
            </w:r>
          </w:p>
        </w:tc>
        <w:tc>
          <w:tcPr>
            <w:tcW w:w="4111" w:type="dxa"/>
          </w:tcPr>
          <w:p w:rsidR="00D5245C" w:rsidRPr="00E54201" w:rsidRDefault="00D5245C" w:rsidP="0005006F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D5245C" w:rsidTr="0005006F">
        <w:trPr>
          <w:jc w:val="center"/>
        </w:trPr>
        <w:tc>
          <w:tcPr>
            <w:tcW w:w="2830" w:type="dxa"/>
          </w:tcPr>
          <w:p w:rsidR="00D5245C" w:rsidRDefault="00D5245C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</w:p>
          <w:p w:rsidR="00D5245C" w:rsidRPr="000D51FD" w:rsidRDefault="00D5245C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string</w:t>
            </w:r>
          </w:p>
        </w:tc>
        <w:tc>
          <w:tcPr>
            <w:tcW w:w="1276" w:type="dxa"/>
          </w:tcPr>
          <w:p w:rsidR="00D5245C" w:rsidRPr="009F037A" w:rsidRDefault="00D5245C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del w:id="1103" w:author="RED Technologies" w:date="2017-10-05T10:39:00Z">
              <w:r w:rsidDel="00452D4F">
                <w:rPr>
                  <w:rFonts w:ascii="Times New Roman" w:hAnsi="Times New Roman"/>
                  <w:lang w:val="en-GB"/>
                </w:rPr>
                <w:delText>Required</w:delText>
              </w:r>
            </w:del>
            <w:ins w:id="1104" w:author="RED Technologies" w:date="2017-10-05T10:39:00Z">
              <w:r w:rsidR="00452D4F">
                <w:rPr>
                  <w:rFonts w:ascii="Times New Roman" w:hAnsi="Times New Roman"/>
                  <w:lang w:val="en-GB"/>
                </w:rPr>
                <w:t>N/A</w:t>
              </w:r>
            </w:ins>
          </w:p>
        </w:tc>
        <w:tc>
          <w:tcPr>
            <w:tcW w:w="4111" w:type="dxa"/>
          </w:tcPr>
          <w:p w:rsidR="00D5245C" w:rsidRDefault="00D5245C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</w:t>
            </w:r>
            <w:r w:rsidR="00A14A78">
              <w:rPr>
                <w:rFonts w:ascii="Times New Roman" w:hAnsi="Times New Roman"/>
                <w:lang w:val="en-GB"/>
              </w:rPr>
              <w:t xml:space="preserve">not </w:t>
            </w:r>
            <w:r>
              <w:rPr>
                <w:rFonts w:ascii="Times New Roman" w:hAnsi="Times New Roman" w:hint="eastAsia"/>
                <w:lang w:val="en-GB"/>
              </w:rPr>
              <w:t xml:space="preserve">be </w:t>
            </w:r>
            <w:r w:rsidR="00A14A78">
              <w:rPr>
                <w:rFonts w:ascii="Times New Roman" w:hAnsi="Times New Roman"/>
                <w:lang w:val="en-GB"/>
              </w:rPr>
              <w:t>included.</w:t>
            </w:r>
          </w:p>
        </w:tc>
      </w:tr>
      <w:tr w:rsidR="00A14A78" w:rsidTr="0005006F">
        <w:trPr>
          <w:jc w:val="center"/>
        </w:trPr>
        <w:tc>
          <w:tcPr>
            <w:tcW w:w="2830" w:type="dxa"/>
          </w:tcPr>
          <w:p w:rsidR="00A14A78" w:rsidRDefault="00A14A78" w:rsidP="00A14A78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A14A78">
              <w:rPr>
                <w:rFonts w:ascii="Times New Roman" w:hAnsi="Times New Roman"/>
                <w:i/>
                <w:lang w:val="en-GB"/>
              </w:rPr>
              <w:t>sensor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</w:p>
          <w:p w:rsidR="00A14A78" w:rsidRPr="000D51FD" w:rsidRDefault="00A14A78" w:rsidP="00A14A78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string</w:t>
            </w:r>
          </w:p>
        </w:tc>
        <w:tc>
          <w:tcPr>
            <w:tcW w:w="1276" w:type="dxa"/>
          </w:tcPr>
          <w:p w:rsidR="00A14A78" w:rsidRDefault="00A14A78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11" w:type="dxa"/>
          </w:tcPr>
          <w:p w:rsidR="00A14A78" w:rsidRDefault="00A14A78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his field shall be included to indicate a unique identifier of the ESC Sensor</w:t>
            </w:r>
            <w:r w:rsidR="003A1F10"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6827C5" w:rsidTr="0005006F">
        <w:trPr>
          <w:jc w:val="center"/>
        </w:trPr>
        <w:tc>
          <w:tcPr>
            <w:tcW w:w="2830" w:type="dxa"/>
          </w:tcPr>
          <w:p w:rsidR="006827C5" w:rsidRDefault="006827C5" w:rsidP="006827C5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i/>
                <w:lang w:val="en-GB"/>
              </w:rPr>
              <w:t>i</w:t>
            </w:r>
            <w:r>
              <w:rPr>
                <w:rFonts w:ascii="Times New Roman" w:hAnsi="Times New Roman"/>
                <w:i/>
                <w:lang w:val="en-GB"/>
              </w:rPr>
              <w:t>nstallationParam</w:t>
            </w:r>
          </w:p>
          <w:p w:rsidR="006827C5" w:rsidRPr="000D51FD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object </w:t>
            </w:r>
            <w:r w:rsidRPr="00D5245C">
              <w:rPr>
                <w:rFonts w:ascii="Times New Roman" w:hAnsi="Times New Roman"/>
                <w:i/>
                <w:lang w:val="en-GB"/>
              </w:rPr>
              <w:t>InstallationParam</w:t>
            </w:r>
          </w:p>
        </w:tc>
        <w:tc>
          <w:tcPr>
            <w:tcW w:w="1276" w:type="dxa"/>
          </w:tcPr>
          <w:p w:rsidR="006827C5" w:rsidRDefault="006827C5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del w:id="1105" w:author="RED Technologies" w:date="2017-10-05T10:39:00Z">
              <w:r w:rsidDel="00452D4F">
                <w:rPr>
                  <w:rFonts w:ascii="Times New Roman" w:hAnsi="Times New Roman"/>
                  <w:lang w:val="en-GB"/>
                </w:rPr>
                <w:delText>Required</w:delText>
              </w:r>
            </w:del>
            <w:ins w:id="1106" w:author="RED Technologies" w:date="2017-10-05T10:39:00Z">
              <w:r w:rsidR="00452D4F">
                <w:rPr>
                  <w:rFonts w:ascii="Times New Roman" w:hAnsi="Times New Roman"/>
                  <w:lang w:val="en-GB"/>
                </w:rPr>
                <w:t>N/A</w:t>
              </w:r>
            </w:ins>
          </w:p>
        </w:tc>
        <w:tc>
          <w:tcPr>
            <w:tcW w:w="4111" w:type="dxa"/>
          </w:tcPr>
          <w:p w:rsidR="006827C5" w:rsidRDefault="006827C5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</w:t>
            </w:r>
            <w:r>
              <w:rPr>
                <w:rFonts w:ascii="Times New Roman" w:hAnsi="Times New Roman"/>
                <w:lang w:val="en-GB"/>
              </w:rPr>
              <w:t xml:space="preserve">not </w:t>
            </w:r>
            <w:r>
              <w:rPr>
                <w:rFonts w:ascii="Times New Roman" w:hAnsi="Times New Roman" w:hint="eastAsia"/>
                <w:lang w:val="en-GB"/>
              </w:rPr>
              <w:t xml:space="preserve">be </w:t>
            </w:r>
            <w:r>
              <w:rPr>
                <w:rFonts w:ascii="Times New Roman" w:hAnsi="Times New Roman"/>
                <w:lang w:val="en-GB"/>
              </w:rPr>
              <w:t>included.</w:t>
            </w:r>
          </w:p>
        </w:tc>
      </w:tr>
      <w:tr w:rsidR="00D5245C" w:rsidTr="0005006F">
        <w:trPr>
          <w:jc w:val="center"/>
        </w:trPr>
        <w:tc>
          <w:tcPr>
            <w:tcW w:w="2830" w:type="dxa"/>
          </w:tcPr>
          <w:p w:rsidR="00D5245C" w:rsidRDefault="00D5245C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="006827C5">
              <w:rPr>
                <w:rFonts w:ascii="Times New Roman" w:hAnsi="Times New Roman" w:hint="eastAsia"/>
                <w:i/>
                <w:lang w:val="en-GB"/>
              </w:rPr>
              <w:t>escI</w:t>
            </w:r>
            <w:r>
              <w:rPr>
                <w:rFonts w:ascii="Times New Roman" w:hAnsi="Times New Roman"/>
                <w:i/>
                <w:lang w:val="en-GB"/>
              </w:rPr>
              <w:t>nstallationParam</w:t>
            </w:r>
          </w:p>
          <w:p w:rsidR="00D5245C" w:rsidRPr="00E54201" w:rsidRDefault="00D5245C" w:rsidP="006827C5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object </w:t>
            </w:r>
            <w:r w:rsidR="006827C5" w:rsidRPr="00F1491B">
              <w:rPr>
                <w:rFonts w:ascii="Times New Roman" w:hAnsi="Times New Roman"/>
                <w:i/>
                <w:lang w:val="en-GB"/>
              </w:rPr>
              <w:t>Esc</w:t>
            </w:r>
            <w:r w:rsidRPr="00D5245C">
              <w:rPr>
                <w:rFonts w:ascii="Times New Roman" w:hAnsi="Times New Roman"/>
                <w:i/>
                <w:lang w:val="en-GB"/>
              </w:rPr>
              <w:t>InstallationParam</w:t>
            </w:r>
          </w:p>
        </w:tc>
        <w:tc>
          <w:tcPr>
            <w:tcW w:w="1276" w:type="dxa"/>
          </w:tcPr>
          <w:p w:rsidR="00D5245C" w:rsidRPr="00E54201" w:rsidRDefault="00D5245C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11" w:type="dxa"/>
          </w:tcPr>
          <w:p w:rsidR="00D5245C" w:rsidRDefault="00A14A78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This field shall be included to indicate the installation parameters of the ESC Sensor identified by the </w:t>
            </w:r>
            <w:r w:rsidRPr="00A14A78">
              <w:rPr>
                <w:rFonts w:ascii="Times New Roman" w:hAnsi="Times New Roman"/>
                <w:i/>
                <w:lang w:val="en-GB"/>
              </w:rPr>
              <w:t>sensor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 xml:space="preserve"> field in this object.</w:t>
            </w:r>
          </w:p>
          <w:p w:rsidR="00A14A78" w:rsidRPr="00E54201" w:rsidRDefault="00A14A78" w:rsidP="0005006F">
            <w:pPr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D5245C" w:rsidTr="0005006F">
        <w:trPr>
          <w:jc w:val="center"/>
        </w:trPr>
        <w:tc>
          <w:tcPr>
            <w:tcW w:w="2830" w:type="dxa"/>
          </w:tcPr>
          <w:p w:rsidR="00D5245C" w:rsidRDefault="00D5245C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protectionLevel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</w:p>
          <w:p w:rsidR="00D5245C" w:rsidRPr="005D5D40" w:rsidRDefault="00D5245C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number</w:t>
            </w:r>
          </w:p>
        </w:tc>
        <w:tc>
          <w:tcPr>
            <w:tcW w:w="1276" w:type="dxa"/>
          </w:tcPr>
          <w:p w:rsidR="00D5245C" w:rsidRPr="00E54201" w:rsidRDefault="00D5245C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11" w:type="dxa"/>
          </w:tcPr>
          <w:p w:rsidR="00D5245C" w:rsidRPr="00E54201" w:rsidRDefault="00A14A78" w:rsidP="00601D68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his field shall be included to indicate t</w:t>
            </w:r>
            <w:r w:rsidRPr="00A14A78">
              <w:rPr>
                <w:rFonts w:ascii="Times New Roman" w:hAnsi="Times New Roman"/>
                <w:lang w:val="en-GB"/>
              </w:rPr>
              <w:t xml:space="preserve">he protection level to be applied to </w:t>
            </w:r>
            <w:r>
              <w:rPr>
                <w:rFonts w:ascii="Times New Roman" w:hAnsi="Times New Roman"/>
                <w:lang w:val="en-GB"/>
              </w:rPr>
              <w:t>the</w:t>
            </w:r>
            <w:r w:rsidRPr="00A14A78">
              <w:rPr>
                <w:rFonts w:ascii="Times New Roman" w:hAnsi="Times New Roman"/>
                <w:lang w:val="en-GB"/>
              </w:rPr>
              <w:t xml:space="preserve"> ESC </w:t>
            </w:r>
            <w:r>
              <w:rPr>
                <w:rFonts w:ascii="Times New Roman" w:hAnsi="Times New Roman"/>
                <w:lang w:val="en-GB"/>
              </w:rPr>
              <w:t>S</w:t>
            </w:r>
            <w:r w:rsidRPr="00A14A78">
              <w:rPr>
                <w:rFonts w:ascii="Times New Roman" w:hAnsi="Times New Roman"/>
                <w:lang w:val="en-GB"/>
              </w:rPr>
              <w:t xml:space="preserve">ensor </w:t>
            </w:r>
            <w:r>
              <w:rPr>
                <w:rFonts w:ascii="Times New Roman" w:hAnsi="Times New Roman"/>
                <w:lang w:val="en-GB"/>
              </w:rPr>
              <w:t xml:space="preserve">identified by the </w:t>
            </w:r>
            <w:r w:rsidRPr="00A14A78">
              <w:rPr>
                <w:rFonts w:ascii="Times New Roman" w:hAnsi="Times New Roman"/>
                <w:i/>
                <w:lang w:val="en-GB"/>
              </w:rPr>
              <w:t>sensor</w:t>
            </w:r>
            <w:r>
              <w:rPr>
                <w:rFonts w:ascii="Times New Roman" w:hAnsi="Times New Roman"/>
                <w:i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 xml:space="preserve"> field in this object. The value of this field shall be </w:t>
            </w:r>
            <w:r w:rsidRPr="00A14A78">
              <w:rPr>
                <w:rFonts w:ascii="Times New Roman" w:hAnsi="Times New Roman"/>
                <w:lang w:val="en-GB"/>
              </w:rPr>
              <w:t>in units of dBm/MHz</w:t>
            </w:r>
            <w:r w:rsidR="00601D68">
              <w:rPr>
                <w:rFonts w:ascii="Times New Roman" w:hAnsi="Times New Roman" w:hint="eastAsia"/>
                <w:lang w:val="en-GB"/>
              </w:rPr>
              <w:t xml:space="preserve"> with decimal point</w:t>
            </w:r>
            <w:r w:rsidRPr="00A14A78"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</w:tbl>
    <w:p w:rsidR="00D5245C" w:rsidRDefault="00D5245C" w:rsidP="00D5245C">
      <w:pPr>
        <w:rPr>
          <w:rFonts w:ascii="Times New Roman" w:hAnsi="Times New Roman"/>
          <w:lang w:val="en-GB"/>
        </w:rPr>
      </w:pPr>
    </w:p>
    <w:p w:rsidR="006827C5" w:rsidRDefault="006827C5" w:rsidP="006827C5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107" w:author="Furuichi, Sho" w:date="2017-10-05T14:08:00Z">
        <w:r w:rsidR="0040247F">
          <w:rPr>
            <w:noProof/>
          </w:rPr>
          <w:t>7</w:t>
        </w:r>
      </w:ins>
      <w:del w:id="1108" w:author="Furuichi, Sho" w:date="2017-10-04T19:15:00Z">
        <w:r w:rsidR="008E52D5" w:rsidDel="00345924">
          <w:rPr>
            <w:noProof/>
          </w:rPr>
          <w:delText>6</w:delText>
        </w:r>
      </w:del>
      <w:r w:rsidR="009125B5">
        <w:rPr>
          <w:noProof/>
        </w:rPr>
        <w:fldChar w:fldCharType="end"/>
      </w:r>
      <w:r>
        <w:rPr>
          <w:rFonts w:hint="eastAsia"/>
        </w:rPr>
        <w:t xml:space="preserve">: </w:t>
      </w:r>
      <w:r w:rsidRPr="006F4FCC">
        <w:rPr>
          <w:rFonts w:ascii="Times New Roman" w:hAnsi="Times New Roman" w:hint="eastAsia"/>
          <w:i/>
          <w:lang w:val="en-GB"/>
        </w:rPr>
        <w:t>Esc</w:t>
      </w:r>
      <w:r w:rsidRPr="00D5245C">
        <w:rPr>
          <w:rFonts w:ascii="Times New Roman" w:hAnsi="Times New Roman"/>
          <w:i/>
          <w:lang w:val="en-GB"/>
        </w:rPr>
        <w:t>InstallationParam</w:t>
      </w:r>
      <w:r>
        <w:rPr>
          <w:rFonts w:ascii="Times New Roman" w:hAnsi="Times New Roman" w:hint="eastAsia"/>
          <w:i/>
          <w:lang w:val="en-GB"/>
        </w:rPr>
        <w:t xml:space="preserve"> </w:t>
      </w:r>
      <w:r w:rsidRPr="006827C5">
        <w:rPr>
          <w:rFonts w:ascii="Times New Roman" w:hAnsi="Times New Roman" w:hint="eastAsia"/>
          <w:lang w:val="en-GB"/>
        </w:rPr>
        <w:t>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82"/>
        <w:gridCol w:w="4109"/>
      </w:tblGrid>
      <w:tr w:rsidR="006827C5" w:rsidTr="00F1491B">
        <w:trPr>
          <w:jc w:val="center"/>
        </w:trPr>
        <w:tc>
          <w:tcPr>
            <w:tcW w:w="2830" w:type="dxa"/>
          </w:tcPr>
          <w:p w:rsidR="006827C5" w:rsidRPr="00E54201" w:rsidRDefault="006827C5" w:rsidP="006827C5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282" w:type="dxa"/>
          </w:tcPr>
          <w:p w:rsidR="006827C5" w:rsidRPr="00E54201" w:rsidRDefault="006827C5" w:rsidP="006827C5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R/O/C</w:t>
            </w:r>
          </w:p>
        </w:tc>
        <w:tc>
          <w:tcPr>
            <w:tcW w:w="4109" w:type="dxa"/>
          </w:tcPr>
          <w:p w:rsidR="006827C5" w:rsidRPr="00E54201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6827C5" w:rsidTr="00F1491B">
        <w:trPr>
          <w:jc w:val="center"/>
        </w:trPr>
        <w:tc>
          <w:tcPr>
            <w:tcW w:w="2830" w:type="dxa"/>
          </w:tcPr>
          <w:p w:rsidR="006827C5" w:rsidRPr="006827C5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NAME: </w:t>
            </w:r>
            <w:r w:rsidRPr="006827C5">
              <w:rPr>
                <w:rFonts w:ascii="Times New Roman" w:hAnsi="Times New Roman"/>
                <w:i/>
                <w:lang w:val="en-GB"/>
              </w:rPr>
              <w:t>latitude</w:t>
            </w:r>
          </w:p>
          <w:p w:rsidR="006827C5" w:rsidRPr="000D51FD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DATA TYPE: </w:t>
            </w:r>
            <w:r w:rsidRPr="006827C5">
              <w:rPr>
                <w:rFonts w:ascii="Times New Roman" w:hAnsi="Times New Roman"/>
                <w:i/>
                <w:lang w:val="en-GB"/>
              </w:rPr>
              <w:t>number</w:t>
            </w:r>
          </w:p>
        </w:tc>
        <w:tc>
          <w:tcPr>
            <w:tcW w:w="1282" w:type="dxa"/>
          </w:tcPr>
          <w:p w:rsidR="006827C5" w:rsidRPr="009F037A" w:rsidRDefault="006827C5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09" w:type="dxa"/>
          </w:tcPr>
          <w:p w:rsidR="006827C5" w:rsidRPr="006827C5" w:rsidRDefault="006827C5" w:rsidP="006827C5">
            <w:pPr>
              <w:jc w:val="left"/>
              <w:rPr>
                <w:rFonts w:ascii="Times New Roman" w:hAnsi="Times New Roman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Latitude of the </w:t>
            </w:r>
            <w:r>
              <w:rPr>
                <w:rFonts w:ascii="Times New Roman" w:hAnsi="Times New Roman" w:hint="eastAsia"/>
                <w:lang w:val="en-GB"/>
              </w:rPr>
              <w:t>ESC Sensor</w:t>
            </w:r>
            <w:r w:rsidRPr="006827C5">
              <w:rPr>
                <w:rFonts w:ascii="Times New Roman" w:hAnsi="Times New Roman"/>
                <w:lang w:val="en-GB"/>
              </w:rPr>
              <w:t xml:space="preserve"> location in degrees relative to the WGS 84 datum. The allowed range is from -90.000000 to +90.000000. Positive values represent latitudes north of the equator; negative values south of the equator. Values are specified using 6 digits to the right of the decimal point.</w:t>
            </w:r>
          </w:p>
        </w:tc>
      </w:tr>
      <w:tr w:rsidR="006827C5" w:rsidTr="00F1491B">
        <w:trPr>
          <w:jc w:val="center"/>
        </w:trPr>
        <w:tc>
          <w:tcPr>
            <w:tcW w:w="2830" w:type="dxa"/>
          </w:tcPr>
          <w:p w:rsidR="006827C5" w:rsidRPr="006827C5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NAME: </w:t>
            </w:r>
            <w:r w:rsidRPr="006827C5">
              <w:rPr>
                <w:rFonts w:ascii="Times New Roman" w:hAnsi="Times New Roman"/>
                <w:i/>
                <w:lang w:val="en-GB"/>
              </w:rPr>
              <w:t>longitude</w:t>
            </w:r>
          </w:p>
          <w:p w:rsidR="006827C5" w:rsidRPr="000D51FD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DATA TYPE: </w:t>
            </w:r>
            <w:r w:rsidRPr="006827C5">
              <w:rPr>
                <w:rFonts w:ascii="Times New Roman" w:hAnsi="Times New Roman"/>
                <w:i/>
                <w:lang w:val="en-GB"/>
              </w:rPr>
              <w:t>number</w:t>
            </w:r>
          </w:p>
        </w:tc>
        <w:tc>
          <w:tcPr>
            <w:tcW w:w="1282" w:type="dxa"/>
          </w:tcPr>
          <w:p w:rsidR="006827C5" w:rsidRDefault="006827C5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09" w:type="dxa"/>
          </w:tcPr>
          <w:p w:rsidR="006827C5" w:rsidRDefault="006827C5" w:rsidP="006827C5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Longitude of the </w:t>
            </w:r>
            <w:r>
              <w:rPr>
                <w:rFonts w:ascii="Times New Roman" w:hAnsi="Times New Roman" w:hint="eastAsia"/>
                <w:lang w:val="en-GB"/>
              </w:rPr>
              <w:t>ESC Sensor</w:t>
            </w:r>
            <w:r w:rsidRPr="006827C5">
              <w:rPr>
                <w:rFonts w:ascii="Times New Roman" w:hAnsi="Times New Roman"/>
                <w:lang w:val="en-GB"/>
              </w:rPr>
              <w:t xml:space="preserve"> location in degrees relative to the WGS84 datum. The allowed range is from -180.000000 to +180.000000. Positive values represent longitudes east of the prime meridian; negative values west of the prime meridian.  </w:t>
            </w:r>
            <w:r w:rsidRPr="006827C5">
              <w:rPr>
                <w:rFonts w:ascii="Times New Roman" w:hAnsi="Times New Roman"/>
                <w:lang w:val="en-GB"/>
              </w:rPr>
              <w:lastRenderedPageBreak/>
              <w:t>Values are specified using 6 digits to the right of the decimal point.</w:t>
            </w:r>
          </w:p>
        </w:tc>
      </w:tr>
      <w:tr w:rsidR="00CE4F78" w:rsidTr="00F1491B">
        <w:trPr>
          <w:jc w:val="center"/>
        </w:trPr>
        <w:tc>
          <w:tcPr>
            <w:tcW w:w="2830" w:type="dxa"/>
          </w:tcPr>
          <w:p w:rsidR="00CE4F78" w:rsidRPr="006827C5" w:rsidRDefault="00CE4F78" w:rsidP="00F1491B">
            <w:pPr>
              <w:jc w:val="left"/>
              <w:rPr>
                <w:rFonts w:ascii="Times New Roman" w:hAnsi="Times New Roman"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lastRenderedPageBreak/>
              <w:t xml:space="preserve">NAME: </w:t>
            </w:r>
            <w:r>
              <w:rPr>
                <w:rFonts w:ascii="Times New Roman" w:hAnsi="Times New Roman" w:hint="eastAsia"/>
                <w:i/>
                <w:lang w:val="en-GB"/>
              </w:rPr>
              <w:t>height</w:t>
            </w:r>
          </w:p>
          <w:p w:rsidR="00CE4F78" w:rsidRPr="00E54201" w:rsidRDefault="00CE4F78" w:rsidP="006827C5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6827C5">
              <w:rPr>
                <w:rFonts w:ascii="Times New Roman" w:hAnsi="Times New Roman"/>
                <w:lang w:val="en-GB"/>
              </w:rPr>
              <w:t xml:space="preserve">DATA TYPE: </w:t>
            </w:r>
            <w:r w:rsidRPr="006827C5">
              <w:rPr>
                <w:rFonts w:ascii="Times New Roman" w:hAnsi="Times New Roman"/>
                <w:i/>
                <w:lang w:val="en-GB"/>
              </w:rPr>
              <w:t>number</w:t>
            </w:r>
          </w:p>
        </w:tc>
        <w:tc>
          <w:tcPr>
            <w:tcW w:w="1282" w:type="dxa"/>
          </w:tcPr>
          <w:p w:rsidR="00CE4F78" w:rsidRPr="00E54201" w:rsidRDefault="00CE4F78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09" w:type="dxa"/>
          </w:tcPr>
          <w:p w:rsidR="00CE4F78" w:rsidRPr="00E54201" w:rsidRDefault="00CE4F78" w:rsidP="00CE4F78">
            <w:pPr>
              <w:jc w:val="left"/>
              <w:rPr>
                <w:rFonts w:ascii="Times New Roman" w:hAnsi="Times New Roman"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 xml:space="preserve">The antenna height </w:t>
            </w:r>
            <w:r>
              <w:rPr>
                <w:rFonts w:ascii="Times New Roman" w:hAnsi="Times New Roman" w:hint="eastAsia"/>
                <w:lang w:val="en-GB"/>
              </w:rPr>
              <w:t xml:space="preserve">of ESC Sensor </w:t>
            </w:r>
            <w:r w:rsidRPr="00CE4F78">
              <w:rPr>
                <w:rFonts w:ascii="Times New Roman" w:hAnsi="Times New Roman"/>
                <w:lang w:val="en-GB"/>
              </w:rPr>
              <w:t xml:space="preserve">in meters. When the </w:t>
            </w:r>
            <w:r w:rsidRPr="00CE4F78">
              <w:rPr>
                <w:rFonts w:ascii="Times New Roman" w:hAnsi="Times New Roman"/>
                <w:i/>
                <w:lang w:val="en-GB"/>
              </w:rPr>
              <w:t>heightType</w:t>
            </w:r>
            <w:r w:rsidRPr="00CE4F78">
              <w:rPr>
                <w:rFonts w:ascii="Times New Roman" w:hAnsi="Times New Roman"/>
                <w:lang w:val="en-GB"/>
              </w:rPr>
              <w:t xml:space="preserve"> parameter value is “AGL”, the antenna height </w:t>
            </w:r>
            <w:r>
              <w:rPr>
                <w:rFonts w:ascii="Times New Roman" w:hAnsi="Times New Roman" w:hint="eastAsia"/>
                <w:lang w:val="en-GB"/>
              </w:rPr>
              <w:t>shall</w:t>
            </w:r>
            <w:r w:rsidRPr="00CE4F78">
              <w:rPr>
                <w:rFonts w:ascii="Times New Roman" w:hAnsi="Times New Roman"/>
                <w:lang w:val="en-GB"/>
              </w:rPr>
              <w:t xml:space="preserve"> be given relative to ground level. When the </w:t>
            </w:r>
            <w:r w:rsidRPr="00CE4F78">
              <w:rPr>
                <w:rFonts w:ascii="Times New Roman" w:hAnsi="Times New Roman"/>
                <w:i/>
                <w:lang w:val="en-GB"/>
              </w:rPr>
              <w:t>heightType</w:t>
            </w:r>
            <w:r w:rsidRPr="00CE4F78">
              <w:rPr>
                <w:rFonts w:ascii="Times New Roman" w:hAnsi="Times New Roman"/>
                <w:lang w:val="en-GB"/>
              </w:rPr>
              <w:t xml:space="preserve"> parameter value is “AMSL”, it is given with respect to WGS84 datum.</w:t>
            </w:r>
          </w:p>
        </w:tc>
      </w:tr>
      <w:tr w:rsidR="006827C5" w:rsidTr="00F1491B">
        <w:trPr>
          <w:trHeight w:val="1651"/>
          <w:jc w:val="center"/>
        </w:trPr>
        <w:tc>
          <w:tcPr>
            <w:tcW w:w="2830" w:type="dxa"/>
            <w:tcBorders>
              <w:bottom w:val="single" w:sz="4" w:space="0" w:color="auto"/>
            </w:tcBorders>
          </w:tcPr>
          <w:p w:rsidR="00CE4F78" w:rsidRPr="00CE4F78" w:rsidRDefault="00CE4F78" w:rsidP="00CE4F78">
            <w:pPr>
              <w:jc w:val="left"/>
              <w:rPr>
                <w:rFonts w:ascii="Times New Roman" w:hAnsi="Times New Roman"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 xml:space="preserve">NAME: </w:t>
            </w:r>
            <w:r w:rsidRPr="00CE4F78">
              <w:rPr>
                <w:rFonts w:ascii="Times New Roman" w:hAnsi="Times New Roman"/>
                <w:i/>
                <w:lang w:val="en-GB"/>
              </w:rPr>
              <w:t>heightType</w:t>
            </w:r>
          </w:p>
          <w:p w:rsidR="006827C5" w:rsidRPr="005D5D40" w:rsidRDefault="00CE4F78" w:rsidP="00CE4F78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>DATA TYPE: string</w:t>
            </w:r>
          </w:p>
        </w:tc>
        <w:tc>
          <w:tcPr>
            <w:tcW w:w="1282" w:type="dxa"/>
          </w:tcPr>
          <w:p w:rsidR="006827C5" w:rsidRPr="00E54201" w:rsidRDefault="006827C5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09" w:type="dxa"/>
          </w:tcPr>
          <w:p w:rsidR="00CE4F78" w:rsidRDefault="00CE4F78" w:rsidP="00CE4F78">
            <w:pPr>
              <w:jc w:val="left"/>
              <w:rPr>
                <w:rFonts w:ascii="Times New Roman" w:hAnsi="Times New Roman"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 xml:space="preserve">The value </w:t>
            </w:r>
            <w:r>
              <w:rPr>
                <w:rFonts w:ascii="Times New Roman" w:hAnsi="Times New Roman" w:hint="eastAsia"/>
                <w:lang w:val="en-GB"/>
              </w:rPr>
              <w:t>shall</w:t>
            </w:r>
            <w:r w:rsidRPr="00CE4F78">
              <w:rPr>
                <w:rFonts w:ascii="Times New Roman" w:hAnsi="Times New Roman"/>
                <w:lang w:val="en-GB"/>
              </w:rPr>
              <w:t xml:space="preserve"> be “AGL” or “AMSL”. </w:t>
            </w:r>
          </w:p>
          <w:p w:rsidR="00CE4F78" w:rsidRDefault="00CE4F78" w:rsidP="00CE4F78">
            <w:pPr>
              <w:jc w:val="left"/>
              <w:rPr>
                <w:rFonts w:ascii="Times New Roman" w:hAnsi="Times New Roman"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 xml:space="preserve">AGL height is measured relative to the ground level. </w:t>
            </w:r>
          </w:p>
          <w:p w:rsidR="006827C5" w:rsidRPr="00E54201" w:rsidRDefault="00CE4F78" w:rsidP="00CE4F78">
            <w:pPr>
              <w:jc w:val="left"/>
              <w:rPr>
                <w:rFonts w:ascii="Times New Roman" w:hAnsi="Times New Roman"/>
                <w:lang w:val="en-GB"/>
              </w:rPr>
            </w:pPr>
            <w:r w:rsidRPr="00CE4F78">
              <w:rPr>
                <w:rFonts w:ascii="Times New Roman" w:hAnsi="Times New Roman"/>
                <w:lang w:val="en-GB"/>
              </w:rPr>
              <w:t>AMSL height is measured relative to the mean sea level.</w:t>
            </w:r>
          </w:p>
        </w:tc>
      </w:tr>
    </w:tbl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4111"/>
      </w:tblGrid>
      <w:tr w:rsidR="00CE4F78" w:rsidTr="00001750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 xml:space="preserve">NAME: </w:t>
            </w:r>
            <w:r w:rsidRPr="00CE4F78">
              <w:rPr>
                <w:i/>
                <w:sz w:val="21"/>
              </w:rPr>
              <w:t>horizontalAccuracy</w:t>
            </w:r>
          </w:p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>DATA TYPE:</w:t>
            </w:r>
            <w:r w:rsidRPr="00CE4F78">
              <w:rPr>
                <w:sz w:val="21"/>
              </w:rPr>
              <w:t xml:space="preserve"> 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jc w:val="center"/>
              <w:rPr>
                <w:sz w:val="21"/>
              </w:rPr>
            </w:pPr>
            <w:r w:rsidRPr="00CE4F78">
              <w:rPr>
                <w:rFonts w:hint="eastAsia"/>
                <w:sz w:val="21"/>
                <w:lang w:val="en-GB"/>
              </w:rPr>
              <w:t>Required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 w:rsidP="00CE4F78">
            <w:pPr>
              <w:pStyle w:val="TableText"/>
              <w:rPr>
                <w:sz w:val="21"/>
              </w:rPr>
            </w:pPr>
            <w:r w:rsidRPr="00CE4F78">
              <w:rPr>
                <w:sz w:val="21"/>
              </w:rPr>
              <w:t xml:space="preserve">A positive number in meters to indicate accuracy of </w:t>
            </w:r>
            <w:r w:rsidRPr="00CE4F78">
              <w:rPr>
                <w:sz w:val="21"/>
                <w:szCs w:val="24"/>
              </w:rPr>
              <w:t xml:space="preserve">the </w:t>
            </w:r>
            <w:r>
              <w:rPr>
                <w:rFonts w:hint="eastAsia"/>
                <w:sz w:val="21"/>
                <w:lang w:eastAsia="ja-JP"/>
              </w:rPr>
              <w:t>ESC Sensor</w:t>
            </w:r>
            <w:r w:rsidRPr="00CE4F78">
              <w:rPr>
                <w:sz w:val="21"/>
              </w:rPr>
              <w:t xml:space="preserve"> </w:t>
            </w:r>
            <w:r w:rsidRPr="00CE4F78">
              <w:rPr>
                <w:sz w:val="21"/>
                <w:lang w:eastAsia="ja-JP"/>
              </w:rPr>
              <w:t xml:space="preserve">antenna </w:t>
            </w:r>
            <w:r w:rsidRPr="00CE4F78">
              <w:rPr>
                <w:sz w:val="21"/>
              </w:rPr>
              <w:t xml:space="preserve">horizontal location. </w:t>
            </w:r>
          </w:p>
        </w:tc>
      </w:tr>
      <w:tr w:rsidR="007F1EDC" w:rsidTr="00001750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 xml:space="preserve">NAME: </w:t>
            </w:r>
            <w:r w:rsidRPr="00CE4F78">
              <w:rPr>
                <w:i/>
                <w:sz w:val="21"/>
              </w:rPr>
              <w:t>verticalAccuracy</w:t>
            </w:r>
          </w:p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>DATA TYPE:</w:t>
            </w:r>
            <w:r w:rsidRPr="00CE4F78">
              <w:rPr>
                <w:sz w:val="21"/>
              </w:rPr>
              <w:t xml:space="preserve"> 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jc w:val="center"/>
              <w:rPr>
                <w:sz w:val="21"/>
              </w:rPr>
            </w:pPr>
            <w:r w:rsidRPr="00CE4F78">
              <w:rPr>
                <w:rFonts w:hint="eastAsia"/>
                <w:sz w:val="21"/>
                <w:lang w:val="en-GB"/>
              </w:rPr>
              <w:t>Required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 w:rsidP="00CE4F78">
            <w:pPr>
              <w:pStyle w:val="TableText"/>
              <w:rPr>
                <w:sz w:val="21"/>
                <w:lang w:eastAsia="ja-JP"/>
              </w:rPr>
            </w:pPr>
            <w:r w:rsidRPr="00CE4F78">
              <w:rPr>
                <w:sz w:val="21"/>
              </w:rPr>
              <w:t xml:space="preserve">A positive number in meters to indicate accuracy of </w:t>
            </w:r>
            <w:r w:rsidRPr="00CE4F78">
              <w:rPr>
                <w:sz w:val="21"/>
                <w:szCs w:val="24"/>
              </w:rPr>
              <w:t xml:space="preserve">the </w:t>
            </w:r>
            <w:r>
              <w:rPr>
                <w:rFonts w:hint="eastAsia"/>
                <w:sz w:val="21"/>
                <w:lang w:eastAsia="ja-JP"/>
              </w:rPr>
              <w:t>ESC Sensor</w:t>
            </w:r>
            <w:r w:rsidRPr="00CE4F78">
              <w:rPr>
                <w:sz w:val="21"/>
              </w:rPr>
              <w:t xml:space="preserve"> </w:t>
            </w:r>
            <w:r>
              <w:rPr>
                <w:sz w:val="21"/>
              </w:rPr>
              <w:t>vertical location.</w:t>
            </w:r>
          </w:p>
        </w:tc>
      </w:tr>
      <w:tr w:rsidR="007F1EDC" w:rsidTr="00001750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 xml:space="preserve">NAME: </w:t>
            </w:r>
            <w:r w:rsidRPr="00CE4F78">
              <w:rPr>
                <w:i/>
                <w:sz w:val="21"/>
              </w:rPr>
              <w:t>antennaAzimuth</w:t>
            </w:r>
          </w:p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>DATA TYPE:</w:t>
            </w:r>
            <w:r w:rsidRPr="00CE4F78">
              <w:rPr>
                <w:sz w:val="21"/>
              </w:rPr>
              <w:t xml:space="preserve"> 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jc w:val="center"/>
              <w:rPr>
                <w:sz w:val="21"/>
                <w:vertAlign w:val="superscript"/>
              </w:rPr>
            </w:pPr>
            <w:r w:rsidRPr="00CE4F78">
              <w:rPr>
                <w:rFonts w:hint="eastAsia"/>
                <w:sz w:val="21"/>
                <w:lang w:val="en-GB"/>
              </w:rPr>
              <w:t>Required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 w:rsidP="00CE4F78">
            <w:pPr>
              <w:pStyle w:val="TableText"/>
              <w:rPr>
                <w:sz w:val="21"/>
              </w:rPr>
            </w:pPr>
            <w:r w:rsidRPr="00CE4F78">
              <w:rPr>
                <w:sz w:val="21"/>
              </w:rPr>
              <w:t>Boresight direction of the horizontal plane of the antenna in degrees with respect to true north. The value of this parameter is an integer with a valu</w:t>
            </w:r>
            <w:r>
              <w:rPr>
                <w:sz w:val="21"/>
              </w:rPr>
              <w:t xml:space="preserve">e between 0 and 359 inclusive. </w:t>
            </w:r>
            <w:r w:rsidRPr="00CE4F78">
              <w:rPr>
                <w:sz w:val="21"/>
              </w:rPr>
              <w:t>A value of 0 degrees means true north; a value of 90 degrees means east.</w:t>
            </w:r>
          </w:p>
        </w:tc>
      </w:tr>
      <w:tr w:rsidR="007F1EDC" w:rsidTr="00001750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 xml:space="preserve">NAME: </w:t>
            </w:r>
            <w:r w:rsidRPr="00CE4F78">
              <w:rPr>
                <w:i/>
                <w:sz w:val="21"/>
              </w:rPr>
              <w:t>antennaDowntilt</w:t>
            </w:r>
          </w:p>
          <w:p w:rsidR="00CE4F78" w:rsidRPr="00CE4F78" w:rsidRDefault="00CE4F78">
            <w:pPr>
              <w:pStyle w:val="TableText"/>
              <w:rPr>
                <w:sz w:val="21"/>
              </w:rPr>
            </w:pPr>
            <w:r w:rsidRPr="00CE4F78">
              <w:rPr>
                <w:rFonts w:eastAsia="MS Mincho"/>
                <w:sz w:val="21"/>
                <w:lang w:eastAsia="ja-JP"/>
              </w:rPr>
              <w:t>DATA TYPE:</w:t>
            </w:r>
            <w:r w:rsidRPr="00CE4F78">
              <w:rPr>
                <w:sz w:val="21"/>
              </w:rPr>
              <w:t xml:space="preserve"> 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>
            <w:pPr>
              <w:pStyle w:val="TableText"/>
              <w:jc w:val="center"/>
              <w:rPr>
                <w:sz w:val="21"/>
              </w:rPr>
            </w:pPr>
            <w:r w:rsidRPr="00CE4F78">
              <w:rPr>
                <w:rFonts w:hint="eastAsia"/>
                <w:sz w:val="21"/>
                <w:lang w:val="en-GB"/>
              </w:rPr>
              <w:t>Required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RDefault="00CE4F78" w:rsidP="00CE4F78">
            <w:pPr>
              <w:pStyle w:val="TableText"/>
              <w:rPr>
                <w:b/>
                <w:sz w:val="21"/>
              </w:rPr>
            </w:pPr>
            <w:r w:rsidRPr="00CE4F78">
              <w:rPr>
                <w:sz w:val="21"/>
              </w:rPr>
              <w:t xml:space="preserve">Antenna down tilt in degrees and is an integer with a value between -90 and +90 inclusive; a negative value means the antenna is tilted up (above horizontal). </w:t>
            </w:r>
          </w:p>
        </w:tc>
      </w:tr>
      <w:tr w:rsidR="007F1EDC" w:rsidDel="0056005F" w:rsidTr="00001750">
        <w:trPr>
          <w:cantSplit/>
          <w:del w:id="1109" w:author="RED Technologies" w:date="2017-10-05T10:37:00Z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Del="0056005F" w:rsidRDefault="00CE4F78">
            <w:pPr>
              <w:pStyle w:val="TableText"/>
              <w:rPr>
                <w:del w:id="1110" w:author="RED Technologies" w:date="2017-10-05T10:37:00Z"/>
                <w:sz w:val="21"/>
              </w:rPr>
            </w:pPr>
            <w:del w:id="1111" w:author="RED Technologies" w:date="2017-10-05T10:37:00Z">
              <w:r w:rsidRPr="00CE4F78" w:rsidDel="0056005F">
                <w:rPr>
                  <w:rFonts w:eastAsia="MS Mincho"/>
                  <w:sz w:val="21"/>
                  <w:lang w:eastAsia="ja-JP"/>
                </w:rPr>
                <w:lastRenderedPageBreak/>
                <w:delText xml:space="preserve">NAME: </w:delText>
              </w:r>
              <w:r w:rsidRPr="00CE4F78" w:rsidDel="0056005F">
                <w:rPr>
                  <w:i/>
                  <w:sz w:val="21"/>
                </w:rPr>
                <w:delText>antennaBeamwidth</w:delText>
              </w:r>
            </w:del>
          </w:p>
          <w:p w:rsidR="00CE4F78" w:rsidRPr="00CE4F78" w:rsidDel="0056005F" w:rsidRDefault="00CE4F78">
            <w:pPr>
              <w:pStyle w:val="TableText"/>
              <w:rPr>
                <w:del w:id="1112" w:author="RED Technologies" w:date="2017-10-05T10:37:00Z"/>
                <w:sz w:val="21"/>
              </w:rPr>
            </w:pPr>
            <w:del w:id="1113" w:author="RED Technologies" w:date="2017-10-05T10:37:00Z">
              <w:r w:rsidRPr="00CE4F78" w:rsidDel="0056005F">
                <w:rPr>
                  <w:rFonts w:eastAsia="MS Mincho"/>
                  <w:sz w:val="21"/>
                  <w:lang w:eastAsia="ja-JP"/>
                </w:rPr>
                <w:delText>DATA TYPE:</w:delText>
              </w:r>
              <w:r w:rsidRPr="00CE4F78" w:rsidDel="0056005F">
                <w:rPr>
                  <w:sz w:val="21"/>
                </w:rPr>
                <w:delText xml:space="preserve"> number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Del="0056005F" w:rsidRDefault="00CE4F78">
            <w:pPr>
              <w:pStyle w:val="TableText"/>
              <w:jc w:val="center"/>
              <w:rPr>
                <w:del w:id="1114" w:author="RED Technologies" w:date="2017-10-05T10:37:00Z"/>
                <w:sz w:val="21"/>
              </w:rPr>
            </w:pPr>
            <w:del w:id="1115" w:author="RED Technologies" w:date="2017-10-05T10:37:00Z">
              <w:r w:rsidRPr="00CE4F78" w:rsidDel="0056005F">
                <w:rPr>
                  <w:rFonts w:hint="eastAsia"/>
                  <w:sz w:val="21"/>
                  <w:lang w:val="en-GB"/>
                </w:rPr>
                <w:delText>Required</w:delText>
              </w:r>
            </w:del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F78" w:rsidRPr="00CE4F78" w:rsidDel="0056005F" w:rsidRDefault="00CE4F78">
            <w:pPr>
              <w:pStyle w:val="TableText"/>
              <w:rPr>
                <w:del w:id="1116" w:author="RED Technologies" w:date="2017-10-05T10:37:00Z"/>
                <w:sz w:val="21"/>
                <w:lang w:eastAsia="ja-JP"/>
              </w:rPr>
            </w:pPr>
            <w:del w:id="1117" w:author="RED Technologies" w:date="2017-10-05T10:37:00Z">
              <w:r w:rsidRPr="00CE4F78" w:rsidDel="0056005F">
                <w:rPr>
                  <w:sz w:val="21"/>
                </w:rPr>
                <w:delText>3-dB antenna beamwidth of the antenna in the horizontal-plane in degrees. This parameter is an unsigned integer having a value between 0 and 360 (degrees) inclusive</w:delText>
              </w:r>
              <w:r w:rsidDel="0056005F">
                <w:rPr>
                  <w:rFonts w:hint="eastAsia"/>
                  <w:sz w:val="21"/>
                  <w:lang w:eastAsia="ja-JP"/>
                </w:rPr>
                <w:delText>.</w:delText>
              </w:r>
            </w:del>
          </w:p>
          <w:p w:rsidR="00CE4F78" w:rsidRPr="00CE4F78" w:rsidDel="0056005F" w:rsidRDefault="00CE4F78">
            <w:pPr>
              <w:pStyle w:val="TableText"/>
              <w:rPr>
                <w:del w:id="1118" w:author="RED Technologies" w:date="2017-10-05T10:37:00Z"/>
                <w:sz w:val="21"/>
                <w:lang w:eastAsia="ja-JP"/>
              </w:rPr>
            </w:pPr>
            <w:del w:id="1119" w:author="RED Technologies" w:date="2017-10-05T10:37:00Z">
              <w:r w:rsidRPr="00CE4F78" w:rsidDel="0056005F">
                <w:rPr>
                  <w:sz w:val="21"/>
                </w:rPr>
                <w:delText>Note: A value of 360 (degrees) means the antenna has an omnidirectional radiation pattern in the horizontal plane.</w:delText>
              </w:r>
            </w:del>
          </w:p>
        </w:tc>
      </w:tr>
      <w:tr w:rsidR="007F1EDC" w:rsidRPr="00E937A2" w:rsidTr="00812D95">
        <w:trPr>
          <w:cantSplit/>
        </w:trPr>
        <w:tc>
          <w:tcPr>
            <w:tcW w:w="2835" w:type="dxa"/>
            <w:shd w:val="clear" w:color="auto" w:fill="auto"/>
          </w:tcPr>
          <w:p w:rsidR="007F1EDC" w:rsidRPr="007F1EDC" w:rsidRDefault="007F1EDC" w:rsidP="00F1491B">
            <w:pPr>
              <w:pStyle w:val="TableText"/>
              <w:rPr>
                <w:sz w:val="21"/>
              </w:rPr>
            </w:pPr>
            <w:r w:rsidRPr="007F1EDC">
              <w:rPr>
                <w:rFonts w:eastAsia="MS Mincho"/>
                <w:sz w:val="21"/>
                <w:lang w:eastAsia="ja-JP"/>
              </w:rPr>
              <w:t xml:space="preserve">NAME: </w:t>
            </w:r>
            <w:r w:rsidRPr="007F1EDC">
              <w:rPr>
                <w:i/>
                <w:sz w:val="21"/>
              </w:rPr>
              <w:t>azimuth</w:t>
            </w:r>
            <w:r w:rsidR="00001750">
              <w:rPr>
                <w:rFonts w:hint="eastAsia"/>
                <w:i/>
                <w:sz w:val="21"/>
                <w:lang w:eastAsia="ja-JP"/>
              </w:rPr>
              <w:t>Antenna</w:t>
            </w:r>
            <w:r w:rsidRPr="007F1EDC">
              <w:rPr>
                <w:i/>
                <w:sz w:val="21"/>
              </w:rPr>
              <w:t>Pattern</w:t>
            </w:r>
          </w:p>
          <w:p w:rsidR="007F1EDC" w:rsidRPr="007F1EDC" w:rsidRDefault="007F1EDC" w:rsidP="00001750">
            <w:pPr>
              <w:pStyle w:val="TableText"/>
              <w:rPr>
                <w:rFonts w:eastAsia="MS Mincho"/>
                <w:sz w:val="21"/>
                <w:lang w:eastAsia="ja-JP"/>
              </w:rPr>
            </w:pPr>
            <w:r w:rsidRPr="007F1EDC">
              <w:rPr>
                <w:rFonts w:eastAsia="MS Mincho"/>
                <w:sz w:val="21"/>
                <w:lang w:eastAsia="ja-JP"/>
              </w:rPr>
              <w:t>DATA TYPE:</w:t>
            </w:r>
            <w:r w:rsidRPr="007F1EDC">
              <w:rPr>
                <w:sz w:val="21"/>
              </w:rPr>
              <w:t xml:space="preserve"> array of object: </w:t>
            </w:r>
            <w:r w:rsidR="00001750">
              <w:rPr>
                <w:rFonts w:hint="eastAsia"/>
                <w:i/>
                <w:sz w:val="21"/>
                <w:lang w:eastAsia="ja-JP"/>
              </w:rPr>
              <w:t>Antenna</w:t>
            </w:r>
            <w:r w:rsidRPr="007F1EDC">
              <w:rPr>
                <w:i/>
                <w:sz w:val="21"/>
              </w:rPr>
              <w:t>Pattern</w:t>
            </w:r>
          </w:p>
        </w:tc>
        <w:tc>
          <w:tcPr>
            <w:tcW w:w="1276" w:type="dxa"/>
            <w:shd w:val="clear" w:color="auto" w:fill="auto"/>
          </w:tcPr>
          <w:p w:rsidR="007F1EDC" w:rsidRPr="007F1EDC" w:rsidRDefault="007F1EDC" w:rsidP="00F1491B">
            <w:pPr>
              <w:pStyle w:val="TableText"/>
              <w:jc w:val="center"/>
              <w:rPr>
                <w:sz w:val="21"/>
              </w:rPr>
            </w:pPr>
            <w:r w:rsidRPr="00CE4F78">
              <w:rPr>
                <w:rFonts w:hint="eastAsia"/>
                <w:sz w:val="21"/>
                <w:lang w:val="en-GB"/>
              </w:rPr>
              <w:t>Required</w:t>
            </w:r>
          </w:p>
        </w:tc>
        <w:tc>
          <w:tcPr>
            <w:tcW w:w="4111" w:type="dxa"/>
            <w:shd w:val="clear" w:color="auto" w:fill="auto"/>
          </w:tcPr>
          <w:p w:rsidR="007F1EDC" w:rsidRPr="007F1EDC" w:rsidRDefault="007F1EDC" w:rsidP="00812D95">
            <w:pPr>
              <w:pStyle w:val="SDRFBodyText"/>
              <w:spacing w:before="0" w:after="0"/>
              <w:jc w:val="both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  <w:lang w:eastAsia="ja-JP"/>
              </w:rPr>
              <w:t>T</w:t>
            </w:r>
            <w:r w:rsidRPr="007F1EDC">
              <w:rPr>
                <w:color w:val="000000" w:themeColor="text1"/>
                <w:sz w:val="21"/>
              </w:rPr>
              <w:t>his parameter specifies a</w:t>
            </w:r>
            <w:r w:rsidR="00812D95">
              <w:rPr>
                <w:rFonts w:hint="eastAsia"/>
                <w:color w:val="000000" w:themeColor="text1"/>
                <w:sz w:val="21"/>
                <w:lang w:eastAsia="ja-JP"/>
              </w:rPr>
              <w:t>n</w:t>
            </w:r>
            <w:r w:rsidRPr="007F1EDC">
              <w:rPr>
                <w:color w:val="000000" w:themeColor="text1"/>
                <w:sz w:val="21"/>
              </w:rPr>
              <w:t xml:space="preserve"> antenna pattern in any direction for the </w:t>
            </w:r>
            <w:r>
              <w:rPr>
                <w:rFonts w:hint="eastAsia"/>
                <w:color w:val="000000" w:themeColor="text1"/>
                <w:sz w:val="21"/>
                <w:lang w:eastAsia="ja-JP"/>
              </w:rPr>
              <w:t>ESC Sensor antenna</w:t>
            </w:r>
            <w:r w:rsidRPr="007F1EDC">
              <w:rPr>
                <w:color w:val="000000" w:themeColor="text1"/>
                <w:sz w:val="21"/>
              </w:rPr>
              <w:t xml:space="preserve"> in the azimuthal plane.</w:t>
            </w:r>
          </w:p>
        </w:tc>
      </w:tr>
      <w:tr w:rsidR="007F1EDC" w:rsidRPr="00E937A2" w:rsidDel="000B2D41" w:rsidTr="00001750">
        <w:trPr>
          <w:cantSplit/>
          <w:del w:id="1120" w:author="RED Technologies" w:date="2017-10-05T10:48:00Z"/>
        </w:trPr>
        <w:tc>
          <w:tcPr>
            <w:tcW w:w="2835" w:type="dxa"/>
            <w:shd w:val="clear" w:color="auto" w:fill="auto"/>
          </w:tcPr>
          <w:p w:rsidR="007F1EDC" w:rsidRPr="007F1EDC" w:rsidDel="000B2D41" w:rsidRDefault="007F1EDC" w:rsidP="00F1491B">
            <w:pPr>
              <w:pStyle w:val="TableText"/>
              <w:rPr>
                <w:del w:id="1121" w:author="RED Technologies" w:date="2017-10-05T10:48:00Z"/>
                <w:sz w:val="21"/>
              </w:rPr>
            </w:pPr>
            <w:del w:id="1122" w:author="RED Technologies" w:date="2017-10-05T10:48:00Z">
              <w:r w:rsidRPr="007F1EDC" w:rsidDel="000B2D41">
                <w:rPr>
                  <w:rFonts w:eastAsia="MS Mincho"/>
                  <w:sz w:val="21"/>
                  <w:lang w:eastAsia="ja-JP"/>
                </w:rPr>
                <w:delText xml:space="preserve">NAME: </w:delText>
              </w:r>
              <w:r w:rsidRPr="007F1EDC" w:rsidDel="000B2D41">
                <w:rPr>
                  <w:i/>
                  <w:sz w:val="21"/>
                </w:rPr>
                <w:delText>elevation</w:delText>
              </w:r>
              <w:r w:rsidR="00001750" w:rsidDel="000B2D41">
                <w:rPr>
                  <w:rFonts w:hint="eastAsia"/>
                  <w:i/>
                  <w:sz w:val="21"/>
                  <w:lang w:eastAsia="ja-JP"/>
                </w:rPr>
                <w:delText>Antenna</w:delText>
              </w:r>
              <w:r w:rsidRPr="007F1EDC" w:rsidDel="000B2D41">
                <w:rPr>
                  <w:i/>
                  <w:sz w:val="21"/>
                </w:rPr>
                <w:delText>Pattern</w:delText>
              </w:r>
            </w:del>
          </w:p>
          <w:p w:rsidR="007F1EDC" w:rsidRPr="007F1EDC" w:rsidDel="000B2D41" w:rsidRDefault="007F1EDC" w:rsidP="00F1491B">
            <w:pPr>
              <w:pStyle w:val="TableText"/>
              <w:rPr>
                <w:del w:id="1123" w:author="RED Technologies" w:date="2017-10-05T10:48:00Z"/>
                <w:rFonts w:eastAsia="MS Mincho"/>
                <w:sz w:val="21"/>
                <w:lang w:eastAsia="ja-JP"/>
              </w:rPr>
            </w:pPr>
            <w:del w:id="1124" w:author="RED Technologies" w:date="2017-10-05T10:48:00Z">
              <w:r w:rsidRPr="007F1EDC" w:rsidDel="000B2D41">
                <w:rPr>
                  <w:rFonts w:eastAsia="MS Mincho"/>
                  <w:sz w:val="21"/>
                  <w:lang w:eastAsia="ja-JP"/>
                </w:rPr>
                <w:delText>DATA TYPE:</w:delText>
              </w:r>
              <w:r w:rsidRPr="007F1EDC" w:rsidDel="000B2D41">
                <w:rPr>
                  <w:sz w:val="21"/>
                </w:rPr>
                <w:delText xml:space="preserve"> array of object: </w:delText>
              </w:r>
              <w:r w:rsidR="00001750" w:rsidDel="000B2D41">
                <w:rPr>
                  <w:rFonts w:hint="eastAsia"/>
                  <w:i/>
                  <w:sz w:val="21"/>
                  <w:lang w:eastAsia="ja-JP"/>
                </w:rPr>
                <w:delText>Antenna</w:delText>
              </w:r>
              <w:r w:rsidR="00001750" w:rsidRPr="007F1EDC" w:rsidDel="000B2D41">
                <w:rPr>
                  <w:i/>
                  <w:sz w:val="21"/>
                </w:rPr>
                <w:delText>Pattern</w:delText>
              </w:r>
            </w:del>
          </w:p>
        </w:tc>
        <w:tc>
          <w:tcPr>
            <w:tcW w:w="1276" w:type="dxa"/>
            <w:shd w:val="clear" w:color="auto" w:fill="auto"/>
          </w:tcPr>
          <w:p w:rsidR="007F1EDC" w:rsidRPr="007F1EDC" w:rsidDel="000B2D41" w:rsidRDefault="007F1EDC" w:rsidP="00F1491B">
            <w:pPr>
              <w:pStyle w:val="TableText"/>
              <w:jc w:val="center"/>
              <w:rPr>
                <w:del w:id="1125" w:author="RED Technologies" w:date="2017-10-05T10:48:00Z"/>
                <w:sz w:val="21"/>
              </w:rPr>
            </w:pPr>
            <w:del w:id="1126" w:author="RED Technologies" w:date="2017-10-05T10:48:00Z">
              <w:r w:rsidRPr="00CE4F78" w:rsidDel="000B2D41">
                <w:rPr>
                  <w:rFonts w:hint="eastAsia"/>
                  <w:sz w:val="21"/>
                  <w:lang w:val="en-GB"/>
                </w:rPr>
                <w:delText>Required</w:delText>
              </w:r>
            </w:del>
          </w:p>
        </w:tc>
        <w:tc>
          <w:tcPr>
            <w:tcW w:w="4111" w:type="dxa"/>
            <w:shd w:val="clear" w:color="auto" w:fill="auto"/>
          </w:tcPr>
          <w:p w:rsidR="007F1EDC" w:rsidRPr="007F1EDC" w:rsidDel="000B2D41" w:rsidRDefault="007F1EDC" w:rsidP="00812D95">
            <w:pPr>
              <w:pStyle w:val="SDRFBodyText"/>
              <w:spacing w:before="0" w:after="0"/>
              <w:jc w:val="both"/>
              <w:rPr>
                <w:del w:id="1127" w:author="RED Technologies" w:date="2017-10-05T10:48:00Z"/>
                <w:color w:val="000000" w:themeColor="text1"/>
                <w:sz w:val="21"/>
              </w:rPr>
            </w:pPr>
            <w:del w:id="1128" w:author="RED Technologies" w:date="2017-10-05T10:48:00Z">
              <w:r w:rsidDel="000B2D41">
                <w:rPr>
                  <w:rFonts w:hint="eastAsia"/>
                  <w:color w:val="000000" w:themeColor="text1"/>
                  <w:sz w:val="21"/>
                  <w:lang w:eastAsia="ja-JP"/>
                </w:rPr>
                <w:delText>T</w:delText>
              </w:r>
              <w:r w:rsidRPr="007F1EDC" w:rsidDel="000B2D41">
                <w:rPr>
                  <w:color w:val="000000" w:themeColor="text1"/>
                  <w:sz w:val="21"/>
                </w:rPr>
                <w:delText>his parameter specifies a</w:delText>
              </w:r>
              <w:r w:rsidR="00812D95" w:rsidDel="000B2D41">
                <w:rPr>
                  <w:rFonts w:hint="eastAsia"/>
                  <w:color w:val="000000" w:themeColor="text1"/>
                  <w:sz w:val="21"/>
                  <w:lang w:eastAsia="ja-JP"/>
                </w:rPr>
                <w:delText>n</w:delText>
              </w:r>
              <w:r w:rsidRPr="007F1EDC" w:rsidDel="000B2D41">
                <w:rPr>
                  <w:color w:val="000000" w:themeColor="text1"/>
                  <w:sz w:val="21"/>
                </w:rPr>
                <w:delText xml:space="preserve"> antenna pattern in any direction for the </w:delText>
              </w:r>
              <w:r w:rsidDel="000B2D41">
                <w:rPr>
                  <w:rFonts w:hint="eastAsia"/>
                  <w:color w:val="000000" w:themeColor="text1"/>
                  <w:sz w:val="21"/>
                  <w:lang w:eastAsia="ja-JP"/>
                </w:rPr>
                <w:delText>ESC Sensor</w:delText>
              </w:r>
              <w:r w:rsidRPr="007F1EDC" w:rsidDel="000B2D41">
                <w:rPr>
                  <w:color w:val="000000" w:themeColor="text1"/>
                  <w:sz w:val="21"/>
                </w:rPr>
                <w:delText xml:space="preserve"> </w:delText>
              </w:r>
              <w:r w:rsidDel="000B2D41">
                <w:rPr>
                  <w:rFonts w:hint="eastAsia"/>
                  <w:color w:val="000000" w:themeColor="text1"/>
                  <w:sz w:val="21"/>
                  <w:lang w:eastAsia="ja-JP"/>
                </w:rPr>
                <w:delText xml:space="preserve">antenna </w:delText>
              </w:r>
              <w:r w:rsidRPr="007F1EDC" w:rsidDel="000B2D41">
                <w:rPr>
                  <w:color w:val="000000" w:themeColor="text1"/>
                  <w:sz w:val="21"/>
                </w:rPr>
                <w:delText>in the elevation plane (orthogonal to the azimuthal plane).</w:delText>
              </w:r>
            </w:del>
          </w:p>
        </w:tc>
      </w:tr>
    </w:tbl>
    <w:p w:rsidR="006827C5" w:rsidRPr="007F1EDC" w:rsidRDefault="006827C5" w:rsidP="00D5245C">
      <w:pPr>
        <w:rPr>
          <w:rFonts w:ascii="Times New Roman" w:hAnsi="Times New Roman"/>
        </w:rPr>
      </w:pPr>
    </w:p>
    <w:p w:rsidR="007F1EDC" w:rsidRPr="007F1EDC" w:rsidRDefault="007F1EDC" w:rsidP="007F1EDC">
      <w:pPr>
        <w:pStyle w:val="Lgende"/>
        <w:jc w:val="center"/>
        <w:rPr>
          <w:rFonts w:ascii="Times New Roman" w:hAnsi="Times New Roman"/>
        </w:rPr>
      </w:pPr>
      <w:r w:rsidRPr="007F1EDC">
        <w:rPr>
          <w:rFonts w:ascii="Times New Roman" w:hAnsi="Times New Roman"/>
        </w:rPr>
        <w:t xml:space="preserve">Table </w:t>
      </w:r>
      <w:r w:rsidRPr="007F1EDC">
        <w:rPr>
          <w:rFonts w:ascii="Times New Roman" w:hAnsi="Times New Roman"/>
        </w:rPr>
        <w:fldChar w:fldCharType="begin"/>
      </w:r>
      <w:r w:rsidRPr="007F1EDC">
        <w:rPr>
          <w:rFonts w:ascii="Times New Roman" w:hAnsi="Times New Roman"/>
        </w:rPr>
        <w:instrText xml:space="preserve"> SEQ Table \* ARABIC </w:instrText>
      </w:r>
      <w:r w:rsidRPr="007F1EDC">
        <w:rPr>
          <w:rFonts w:ascii="Times New Roman" w:hAnsi="Times New Roman"/>
        </w:rPr>
        <w:fldChar w:fldCharType="separate"/>
      </w:r>
      <w:ins w:id="1129" w:author="Furuichi, Sho" w:date="2017-10-05T14:08:00Z">
        <w:r w:rsidR="0040247F">
          <w:rPr>
            <w:rFonts w:ascii="Times New Roman" w:hAnsi="Times New Roman"/>
            <w:noProof/>
          </w:rPr>
          <w:t>8</w:t>
        </w:r>
      </w:ins>
      <w:del w:id="1130" w:author="Furuichi, Sho" w:date="2017-10-04T19:15:00Z">
        <w:r w:rsidR="008E52D5" w:rsidDel="00345924">
          <w:rPr>
            <w:rFonts w:ascii="Times New Roman" w:hAnsi="Times New Roman"/>
            <w:noProof/>
          </w:rPr>
          <w:delText>7</w:delText>
        </w:r>
      </w:del>
      <w:r w:rsidRPr="007F1EDC">
        <w:rPr>
          <w:rFonts w:ascii="Times New Roman" w:hAnsi="Times New Roman"/>
          <w:noProof/>
        </w:rPr>
        <w:fldChar w:fldCharType="end"/>
      </w:r>
      <w:r w:rsidRPr="007F1EDC">
        <w:rPr>
          <w:rFonts w:ascii="Times New Roman" w:hAnsi="Times New Roman"/>
        </w:rPr>
        <w:t xml:space="preserve">: </w:t>
      </w:r>
      <w:r w:rsidR="00001750" w:rsidRPr="00001750">
        <w:rPr>
          <w:rFonts w:ascii="Times New Roman" w:hAnsi="Times New Roman"/>
          <w:i/>
        </w:rPr>
        <w:t>AntennaPattern</w:t>
      </w:r>
      <w:r w:rsidR="00001750" w:rsidRPr="00001750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o</w:t>
      </w:r>
      <w:r w:rsidRPr="007F1EDC">
        <w:rPr>
          <w:rFonts w:ascii="Times New Roman" w:hAnsi="Times New Roman"/>
        </w:rPr>
        <w:t>bject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4111"/>
      </w:tblGrid>
      <w:tr w:rsidR="007F1EDC" w:rsidRPr="007F1EDC" w:rsidTr="007F1EDC">
        <w:trPr>
          <w:cantSplit/>
          <w:tblHeader/>
        </w:trPr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</w:tcPr>
          <w:p w:rsidR="007F1EDC" w:rsidRPr="007F1EDC" w:rsidRDefault="007F1EDC" w:rsidP="00F1491B">
            <w:pPr>
              <w:pStyle w:val="TableHeaderRow"/>
              <w:jc w:val="center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>Parameter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7F1EDC" w:rsidRPr="007F1EDC" w:rsidRDefault="007F1EDC" w:rsidP="00F1491B">
            <w:pPr>
              <w:pStyle w:val="TableHeaderRow"/>
              <w:jc w:val="center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>R/O/C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</w:tcPr>
          <w:p w:rsidR="007F1EDC" w:rsidRPr="007F1EDC" w:rsidRDefault="007F1EDC" w:rsidP="00F1491B">
            <w:pPr>
              <w:pStyle w:val="TableHeaderRow"/>
              <w:jc w:val="center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>Description</w:t>
            </w:r>
          </w:p>
        </w:tc>
      </w:tr>
      <w:tr w:rsidR="007F1EDC" w:rsidRPr="007F1EDC" w:rsidTr="007F1EDC">
        <w:trPr>
          <w:cantSplit/>
        </w:trPr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</w:tcPr>
          <w:p w:rsidR="007F1EDC" w:rsidRPr="007F1EDC" w:rsidRDefault="007F1EDC" w:rsidP="00F1491B">
            <w:pPr>
              <w:pStyle w:val="TableText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 xml:space="preserve">NAME: </w:t>
            </w:r>
            <w:r w:rsidRPr="007F1EDC">
              <w:rPr>
                <w:i/>
                <w:sz w:val="21"/>
                <w:szCs w:val="21"/>
              </w:rPr>
              <w:t>angle</w:t>
            </w:r>
          </w:p>
          <w:p w:rsidR="007F1EDC" w:rsidRPr="007F1EDC" w:rsidRDefault="007F1EDC" w:rsidP="00F1491B">
            <w:pPr>
              <w:pStyle w:val="TableText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>DATA TYPE:</w:t>
            </w:r>
            <w:r w:rsidRPr="007F1EDC">
              <w:rPr>
                <w:sz w:val="21"/>
                <w:szCs w:val="21"/>
              </w:rPr>
              <w:t xml:space="preserve"> number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F1EDC" w:rsidRPr="007F1EDC" w:rsidRDefault="007F1EDC" w:rsidP="00F1491B">
            <w:pPr>
              <w:pStyle w:val="TableText"/>
              <w:jc w:val="center"/>
              <w:rPr>
                <w:sz w:val="21"/>
                <w:szCs w:val="21"/>
                <w:vertAlign w:val="superscript"/>
              </w:rPr>
            </w:pPr>
            <w:r w:rsidRPr="007F1EDC">
              <w:rPr>
                <w:sz w:val="21"/>
                <w:szCs w:val="21"/>
              </w:rPr>
              <w:t>Required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</w:tcPr>
          <w:p w:rsidR="007F1EDC" w:rsidRPr="007F1EDC" w:rsidRDefault="007F1EDC" w:rsidP="007F1EDC">
            <w:pPr>
              <w:pStyle w:val="Normal1"/>
              <w:spacing w:before="40" w:after="120"/>
              <w:rPr>
                <w:color w:val="auto"/>
                <w:sz w:val="21"/>
                <w:szCs w:val="21"/>
              </w:rPr>
            </w:pPr>
            <w:r w:rsidRPr="007F1EDC">
              <w:rPr>
                <w:color w:val="auto"/>
                <w:sz w:val="21"/>
                <w:szCs w:val="21"/>
              </w:rPr>
              <w:t>This is the angle.</w:t>
            </w:r>
          </w:p>
          <w:p w:rsidR="007F1EDC" w:rsidRPr="007F1EDC" w:rsidRDefault="007F1EDC" w:rsidP="007F1EDC">
            <w:pPr>
              <w:pStyle w:val="Normal1"/>
              <w:spacing w:before="40" w:after="120"/>
              <w:rPr>
                <w:color w:val="auto"/>
                <w:sz w:val="21"/>
                <w:szCs w:val="21"/>
              </w:rPr>
            </w:pPr>
            <w:r w:rsidRPr="007F1EDC">
              <w:rPr>
                <w:b/>
                <w:color w:val="auto"/>
                <w:sz w:val="21"/>
                <w:szCs w:val="21"/>
              </w:rPr>
              <w:t>In the azimuth plane:</w:t>
            </w:r>
            <w:r w:rsidRPr="007F1EDC">
              <w:rPr>
                <w:color w:val="auto"/>
                <w:sz w:val="21"/>
                <w:szCs w:val="21"/>
              </w:rPr>
              <w:t xml:space="preserve"> the value is given in degrees relative to the boresight of the antenna. The value of this parameter is an integer between 0 and 360 inclusive.</w:t>
            </w:r>
          </w:p>
          <w:p w:rsidR="007F1EDC" w:rsidRPr="007F1EDC" w:rsidRDefault="007F1EDC" w:rsidP="00C91420">
            <w:pPr>
              <w:pStyle w:val="Normal1"/>
              <w:spacing w:before="40" w:after="120"/>
              <w:rPr>
                <w:color w:val="auto"/>
                <w:sz w:val="21"/>
                <w:szCs w:val="21"/>
              </w:rPr>
            </w:pPr>
            <w:r w:rsidRPr="007F1EDC">
              <w:rPr>
                <w:b/>
                <w:color w:val="auto"/>
                <w:sz w:val="21"/>
                <w:szCs w:val="21"/>
              </w:rPr>
              <w:t>In the elevation plane</w:t>
            </w:r>
            <w:r w:rsidRPr="007F1EDC">
              <w:rPr>
                <w:color w:val="auto"/>
                <w:sz w:val="21"/>
                <w:szCs w:val="21"/>
              </w:rPr>
              <w:t>: the angle is given in degrees relative to the horizon. The value of this parameter is an integer between -180 and 180 inclusive.</w:t>
            </w:r>
          </w:p>
        </w:tc>
      </w:tr>
      <w:tr w:rsidR="007F1EDC" w:rsidRPr="007F1EDC" w:rsidTr="007F1EDC">
        <w:trPr>
          <w:cantSplit/>
        </w:trPr>
        <w:tc>
          <w:tcPr>
            <w:tcW w:w="2835" w:type="dxa"/>
            <w:shd w:val="clear" w:color="auto" w:fill="auto"/>
          </w:tcPr>
          <w:p w:rsidR="007F1EDC" w:rsidRPr="007F1EDC" w:rsidRDefault="007F1EDC" w:rsidP="00F1491B">
            <w:pPr>
              <w:pStyle w:val="TableText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 xml:space="preserve">NAME: </w:t>
            </w:r>
            <w:r w:rsidRPr="00F1491B">
              <w:rPr>
                <w:i/>
                <w:sz w:val="21"/>
                <w:szCs w:val="21"/>
              </w:rPr>
              <w:t>gain</w:t>
            </w:r>
          </w:p>
          <w:p w:rsidR="007F1EDC" w:rsidRPr="007F1EDC" w:rsidRDefault="007F1EDC" w:rsidP="00F1491B">
            <w:pPr>
              <w:pStyle w:val="TableText"/>
              <w:rPr>
                <w:sz w:val="21"/>
                <w:szCs w:val="21"/>
              </w:rPr>
            </w:pPr>
            <w:r w:rsidRPr="007F1EDC">
              <w:rPr>
                <w:rFonts w:eastAsia="MS Mincho"/>
                <w:sz w:val="21"/>
                <w:szCs w:val="21"/>
                <w:lang w:eastAsia="ja-JP"/>
              </w:rPr>
              <w:t>DATA TYPE:</w:t>
            </w:r>
            <w:r w:rsidRPr="007F1EDC">
              <w:rPr>
                <w:sz w:val="21"/>
                <w:szCs w:val="21"/>
              </w:rPr>
              <w:t xml:space="preserve"> number</w:t>
            </w:r>
          </w:p>
        </w:tc>
        <w:tc>
          <w:tcPr>
            <w:tcW w:w="1276" w:type="dxa"/>
            <w:shd w:val="clear" w:color="auto" w:fill="auto"/>
          </w:tcPr>
          <w:p w:rsidR="007F1EDC" w:rsidRPr="007F1EDC" w:rsidRDefault="007F1EDC" w:rsidP="00F1491B">
            <w:pPr>
              <w:pStyle w:val="TableText"/>
              <w:jc w:val="center"/>
              <w:rPr>
                <w:sz w:val="21"/>
                <w:szCs w:val="21"/>
              </w:rPr>
            </w:pPr>
            <w:r w:rsidRPr="007F1EDC">
              <w:rPr>
                <w:sz w:val="21"/>
                <w:szCs w:val="21"/>
              </w:rPr>
              <w:t>Required</w:t>
            </w:r>
          </w:p>
        </w:tc>
        <w:tc>
          <w:tcPr>
            <w:tcW w:w="4111" w:type="dxa"/>
            <w:shd w:val="clear" w:color="auto" w:fill="auto"/>
          </w:tcPr>
          <w:p w:rsidR="007F1EDC" w:rsidRPr="007F1EDC" w:rsidRDefault="007F1EDC" w:rsidP="00001750">
            <w:pPr>
              <w:pStyle w:val="Normal1"/>
              <w:spacing w:before="40" w:after="120"/>
              <w:ind w:left="1"/>
              <w:rPr>
                <w:color w:val="auto"/>
                <w:sz w:val="21"/>
                <w:szCs w:val="21"/>
              </w:rPr>
            </w:pPr>
            <w:r w:rsidRPr="007F1EDC">
              <w:rPr>
                <w:color w:val="auto"/>
                <w:sz w:val="21"/>
                <w:szCs w:val="21"/>
              </w:rPr>
              <w:t>The gain in dBi includes both antenna gain and beamforming gain. This parameter is an integer with a value between -127 and +128 (dBi). The gain provided is the gain in the direction of ‘</w:t>
            </w:r>
            <w:r w:rsidRPr="007F1EDC">
              <w:rPr>
                <w:i/>
                <w:color w:val="auto"/>
                <w:sz w:val="21"/>
                <w:szCs w:val="21"/>
              </w:rPr>
              <w:t>angle’</w:t>
            </w:r>
            <w:r w:rsidRPr="007F1EDC">
              <w:rPr>
                <w:color w:val="auto"/>
                <w:sz w:val="21"/>
                <w:szCs w:val="21"/>
              </w:rPr>
              <w:t>.</w:t>
            </w:r>
          </w:p>
        </w:tc>
      </w:tr>
    </w:tbl>
    <w:p w:rsidR="007F1EDC" w:rsidRPr="007F1EDC" w:rsidRDefault="007F1EDC" w:rsidP="00D5245C">
      <w:pPr>
        <w:rPr>
          <w:rFonts w:ascii="Times New Roman" w:hAnsi="Times New Roman"/>
        </w:rPr>
      </w:pPr>
    </w:p>
    <w:p w:rsidR="009F037A" w:rsidRPr="00282A4B" w:rsidRDefault="004F20EF">
      <w:pPr>
        <w:pStyle w:val="Titre3"/>
        <w:ind w:left="211" w:hanging="211"/>
        <w:rPr>
          <w:rPrChange w:id="1131" w:author="Furuichi, Sho" w:date="2017-10-04T20:16:00Z">
            <w:rPr>
              <w:lang w:val="en-GB"/>
            </w:rPr>
          </w:rPrChange>
        </w:rPr>
        <w:pPrChange w:id="1132" w:author="Furuichi, Sho" w:date="2017-10-04T20:16:00Z">
          <w:pPr>
            <w:pStyle w:val="Titre2"/>
            <w:spacing w:before="240" w:after="60"/>
            <w:ind w:left="210" w:right="210"/>
          </w:pPr>
        </w:pPrChange>
      </w:pPr>
      <w:bookmarkStart w:id="1133" w:name="_Toc494975866"/>
      <w:del w:id="1134" w:author="Furuichi, Sho" w:date="2017-09-26T00:39:00Z">
        <w:r w:rsidRPr="00282A4B" w:rsidDel="008F5C7E">
          <w:rPr>
            <w:rPrChange w:id="1135" w:author="Furuichi, Sho" w:date="2017-10-04T20:16:00Z">
              <w:rPr>
                <w:sz w:val="24"/>
                <w:szCs w:val="24"/>
                <w:lang w:val="en-GB"/>
              </w:rPr>
            </w:rPrChange>
          </w:rPr>
          <w:lastRenderedPageBreak/>
          <w:delText>6</w:delText>
        </w:r>
      </w:del>
      <w:ins w:id="1136" w:author="Furuichi, Sho" w:date="2017-09-26T00:39:00Z">
        <w:r w:rsidR="008F5C7E" w:rsidRPr="00282A4B">
          <w:rPr>
            <w:rPrChange w:id="1137" w:author="Furuichi, Sho" w:date="2017-10-04T20:16:00Z">
              <w:rPr>
                <w:sz w:val="24"/>
                <w:szCs w:val="24"/>
                <w:lang w:val="en-GB"/>
              </w:rPr>
            </w:rPrChange>
          </w:rPr>
          <w:t>7</w:t>
        </w:r>
      </w:ins>
      <w:r w:rsidR="009F037A" w:rsidRPr="00282A4B">
        <w:rPr>
          <w:rPrChange w:id="1138" w:author="Furuichi, Sho" w:date="2017-10-04T20:16:00Z">
            <w:rPr>
              <w:sz w:val="24"/>
              <w:szCs w:val="24"/>
              <w:lang w:val="en-GB"/>
            </w:rPr>
          </w:rPrChange>
        </w:rPr>
        <w:t>.</w:t>
      </w:r>
      <w:ins w:id="1139" w:author="Furuichi, Sho" w:date="2017-10-04T19:38:00Z">
        <w:r w:rsidR="00BC3ECA" w:rsidRPr="00282A4B">
          <w:rPr>
            <w:rPrChange w:id="1140" w:author="Furuichi, Sho" w:date="2017-10-04T20:16:00Z">
              <w:rPr>
                <w:sz w:val="24"/>
                <w:szCs w:val="24"/>
                <w:lang w:val="en-GB"/>
              </w:rPr>
            </w:rPrChange>
          </w:rPr>
          <w:t>2</w:t>
        </w:r>
      </w:ins>
      <w:ins w:id="1141" w:author="Furuichi, Sho" w:date="2017-10-04T18:52:00Z">
        <w:r w:rsidR="00CE37D4" w:rsidRPr="00282A4B">
          <w:rPr>
            <w:rPrChange w:id="1142" w:author="Furuichi, Sho" w:date="2017-10-04T20:16:00Z">
              <w:rPr>
                <w:sz w:val="24"/>
                <w:szCs w:val="24"/>
                <w:lang w:val="en-GB"/>
              </w:rPr>
            </w:rPrChange>
          </w:rPr>
          <w:t>.</w:t>
        </w:r>
      </w:ins>
      <w:r w:rsidR="009F037A" w:rsidRPr="00282A4B">
        <w:rPr>
          <w:rPrChange w:id="1143" w:author="Furuichi, Sho" w:date="2017-10-04T20:16:00Z">
            <w:rPr>
              <w:sz w:val="24"/>
              <w:szCs w:val="24"/>
              <w:lang w:val="en-GB"/>
            </w:rPr>
          </w:rPrChange>
        </w:rPr>
        <w:t>2</w:t>
      </w:r>
      <w:r w:rsidR="009F037A" w:rsidRPr="00282A4B">
        <w:rPr>
          <w:rPrChange w:id="1144" w:author="Furuichi, Sho" w:date="2017-10-04T20:16:00Z">
            <w:rPr>
              <w:sz w:val="24"/>
              <w:szCs w:val="24"/>
              <w:lang w:val="en-GB"/>
            </w:rPr>
          </w:rPrChange>
        </w:rPr>
        <w:tab/>
      </w:r>
      <w:ins w:id="1145" w:author="Furuichi, Sho" w:date="2017-10-04T18:58:00Z">
        <w:r w:rsidR="00D615F3" w:rsidRPr="00282A4B">
          <w:rPr>
            <w:rPrChange w:id="1146" w:author="Furuichi, Sho" w:date="2017-10-04T20:16:00Z">
              <w:rPr>
                <w:sz w:val="24"/>
                <w:szCs w:val="24"/>
                <w:lang w:val="en-GB"/>
              </w:rPr>
            </w:rPrChange>
          </w:rPr>
          <w:t xml:space="preserve">Payload Data for </w:t>
        </w:r>
      </w:ins>
      <w:r w:rsidR="009F037A" w:rsidRPr="00282A4B">
        <w:rPr>
          <w:rPrChange w:id="1147" w:author="Furuichi, Sho" w:date="2017-10-04T20:16:00Z">
            <w:rPr>
              <w:sz w:val="24"/>
              <w:szCs w:val="24"/>
              <w:lang w:val="en-GB"/>
            </w:rPr>
          </w:rPrChange>
        </w:rPr>
        <w:t>ESC Information Update Message</w:t>
      </w:r>
      <w:bookmarkEnd w:id="1133"/>
    </w:p>
    <w:p w:rsidR="009F037A" w:rsidRPr="00282A4B" w:rsidRDefault="004F20EF">
      <w:pPr>
        <w:pStyle w:val="Titre4"/>
        <w:ind w:left="210"/>
        <w:rPr>
          <w:rPrChange w:id="1148" w:author="Furuichi, Sho" w:date="2017-10-04T20:11:00Z">
            <w:rPr>
              <w:lang w:val="en-GB"/>
            </w:rPr>
          </w:rPrChange>
        </w:rPr>
        <w:pPrChange w:id="1149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150" w:name="_Toc494975867"/>
      <w:del w:id="1151" w:author="Furuichi, Sho" w:date="2017-09-26T00:39:00Z">
        <w:r w:rsidRPr="00282A4B" w:rsidDel="008F5C7E">
          <w:rPr>
            <w:rPrChange w:id="1152" w:author="Furuichi, Sho" w:date="2017-10-04T20:11:00Z">
              <w:rPr>
                <w:lang w:val="en-GB"/>
              </w:rPr>
            </w:rPrChange>
          </w:rPr>
          <w:delText>6</w:delText>
        </w:r>
      </w:del>
      <w:ins w:id="1153" w:author="Furuichi, Sho" w:date="2017-09-26T00:39:00Z">
        <w:r w:rsidR="008F5C7E" w:rsidRPr="00282A4B">
          <w:rPr>
            <w:rPrChange w:id="1154" w:author="Furuichi, Sho" w:date="2017-10-04T20:11:00Z">
              <w:rPr>
                <w:lang w:val="en-GB"/>
              </w:rPr>
            </w:rPrChange>
          </w:rPr>
          <w:t>7</w:t>
        </w:r>
      </w:ins>
      <w:r w:rsidR="009F037A" w:rsidRPr="00282A4B">
        <w:rPr>
          <w:rPrChange w:id="1155" w:author="Furuichi, Sho" w:date="2017-10-04T20:11:00Z">
            <w:rPr>
              <w:lang w:val="en-GB"/>
            </w:rPr>
          </w:rPrChange>
        </w:rPr>
        <w:t>.</w:t>
      </w:r>
      <w:ins w:id="1156" w:author="Furuichi, Sho" w:date="2017-10-04T19:38:00Z">
        <w:r w:rsidR="00BC3ECA" w:rsidRPr="00282A4B">
          <w:rPr>
            <w:rPrChange w:id="1157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2</w:t>
        </w:r>
      </w:ins>
      <w:ins w:id="1158" w:author="Furuichi, Sho" w:date="2017-10-04T18:52:00Z">
        <w:r w:rsidR="00CE37D4" w:rsidRPr="00282A4B">
          <w:rPr>
            <w:rPrChange w:id="1159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.</w:t>
        </w:r>
      </w:ins>
      <w:r w:rsidR="009F037A" w:rsidRPr="00282A4B">
        <w:rPr>
          <w:rPrChange w:id="1160" w:author="Furuichi, Sho" w:date="2017-10-04T20:11:00Z">
            <w:rPr>
              <w:lang w:val="en-GB"/>
            </w:rPr>
          </w:rPrChange>
        </w:rPr>
        <w:t>2.1</w:t>
      </w:r>
      <w:r w:rsidR="009F037A" w:rsidRPr="00282A4B">
        <w:rPr>
          <w:rPrChange w:id="1161" w:author="Furuichi, Sho" w:date="2017-10-04T20:11:00Z">
            <w:rPr>
              <w:lang w:val="en-GB"/>
            </w:rPr>
          </w:rPrChange>
        </w:rPr>
        <w:tab/>
        <w:t>ESC Information Update Indication</w:t>
      </w:r>
      <w:bookmarkEnd w:id="1150"/>
    </w:p>
    <w:p w:rsidR="003B649E" w:rsidRDefault="003B649E">
      <w:pPr>
        <w:spacing w:before="240"/>
        <w:rPr>
          <w:rFonts w:ascii="Times New Roman" w:hAnsi="Times New Roman"/>
          <w:lang w:val="en-GB"/>
        </w:rPr>
        <w:pPrChange w:id="1162" w:author="Furuichi, Sho" w:date="2017-10-04T19:21:00Z">
          <w:pPr/>
        </w:pPrChange>
      </w:pPr>
      <w:r w:rsidRPr="003B649E">
        <w:rPr>
          <w:rFonts w:ascii="Times New Roman" w:hAnsi="Times New Roman"/>
          <w:lang w:val="en-GB"/>
        </w:rPr>
        <w:t xml:space="preserve">ESC Information Update Indication </w:t>
      </w:r>
      <w:r>
        <w:rPr>
          <w:rFonts w:ascii="Times New Roman" w:hAnsi="Times New Roman"/>
          <w:lang w:val="en-GB"/>
        </w:rPr>
        <w:t xml:space="preserve">shall be sent by the ESC to the SAS when the ESC information is updated. The </w:t>
      </w:r>
      <w:r w:rsidRPr="003B649E">
        <w:rPr>
          <w:rFonts w:ascii="Times New Roman" w:hAnsi="Times New Roman"/>
          <w:lang w:val="en-GB"/>
        </w:rPr>
        <w:t xml:space="preserve">ESC Information Update Indication </w:t>
      </w:r>
      <w:r>
        <w:rPr>
          <w:rFonts w:ascii="Times New Roman" w:hAnsi="Times New Roman"/>
          <w:lang w:val="en-GB"/>
        </w:rPr>
        <w:t xml:space="preserve">shall be generated by encoding the </w:t>
      </w:r>
      <w:ins w:id="1163" w:author="Furuichi, Sho" w:date="2017-10-04T19:04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JSON-encoded</w:t>
        </w:r>
        <w:r w:rsidR="00684BDC" w:rsidRPr="00B54A6A">
          <w:rPr>
            <w:rFonts w:ascii="Times New Roman" w:hAnsi="Times New Roman"/>
            <w:i/>
            <w:lang w:val="en-GB"/>
          </w:rPr>
          <w:t xml:space="preserve"> </w:t>
        </w:r>
        <w:r w:rsidR="00684BDC">
          <w:rPr>
            <w:rFonts w:ascii="Times New Roman" w:hAnsi="Times New Roman"/>
            <w:i/>
            <w:lang w:val="en-GB"/>
          </w:rPr>
          <w:t>EscInformationUpdate</w:t>
        </w:r>
        <w:r w:rsidR="00684BDC">
          <w:rPr>
            <w:rFonts w:ascii="Times New Roman" w:hAnsi="Times New Roman"/>
            <w:lang w:val="en-GB"/>
          </w:rPr>
          <w:t xml:space="preserve"> </w:t>
        </w:r>
      </w:ins>
      <w:del w:id="1164" w:author="Furuichi, Sho" w:date="2017-10-04T19:04:00Z">
        <w:r w:rsidRPr="00B54A6A" w:rsidDel="00684BDC">
          <w:rPr>
            <w:rFonts w:ascii="Times New Roman" w:hAnsi="Times New Roman"/>
            <w:i/>
            <w:lang w:val="en-GB"/>
          </w:rPr>
          <w:delText>SasRegistrationRe</w:delText>
        </w:r>
        <w:r w:rsidDel="00684BDC">
          <w:rPr>
            <w:rFonts w:ascii="Times New Roman" w:hAnsi="Times New Roman"/>
            <w:i/>
            <w:lang w:val="en-GB"/>
          </w:rPr>
          <w:delText>sponse</w:delText>
        </w:r>
        <w:r w:rsidDel="00684BDC">
          <w:rPr>
            <w:rFonts w:ascii="Times New Roman" w:hAnsi="Times New Roman"/>
            <w:lang w:val="en-GB"/>
          </w:rPr>
          <w:delText xml:space="preserve"> </w:delText>
        </w:r>
      </w:del>
      <w:r>
        <w:rPr>
          <w:rFonts w:ascii="Times New Roman" w:hAnsi="Times New Roman"/>
          <w:lang w:val="en-GB"/>
        </w:rPr>
        <w:t xml:space="preserve">object </w:t>
      </w:r>
      <w:ins w:id="1165" w:author="Furuichi, Sho" w:date="2017-10-04T19:04:00Z"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166" w:author="Furuichi, Sho" w:date="2017-10-04T19:04:00Z">
        <w:r w:rsidDel="00684BDC">
          <w:rPr>
            <w:rFonts w:ascii="Times New Roman" w:hAnsi="Times New Roman"/>
            <w:lang w:val="en-GB"/>
          </w:rPr>
          <w:delText>in the following table using JSON.</w:delText>
        </w:r>
      </w:del>
    </w:p>
    <w:p w:rsidR="003B649E" w:rsidRDefault="003B649E" w:rsidP="003B649E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167" w:author="Furuichi, Sho" w:date="2017-10-05T14:08:00Z">
        <w:r w:rsidR="0040247F">
          <w:rPr>
            <w:noProof/>
          </w:rPr>
          <w:t>9</w:t>
        </w:r>
      </w:ins>
      <w:del w:id="1168" w:author="Furuichi, Sho" w:date="2017-10-04T19:15:00Z">
        <w:r w:rsidR="008E52D5" w:rsidDel="00345924">
          <w:rPr>
            <w:noProof/>
          </w:rPr>
          <w:delText>8</w:delText>
        </w:r>
      </w:del>
      <w:r w:rsidR="009125B5">
        <w:rPr>
          <w:noProof/>
        </w:rPr>
        <w:fldChar w:fldCharType="end"/>
      </w:r>
      <w:r>
        <w:t xml:space="preserve">: </w:t>
      </w:r>
      <w:r>
        <w:rPr>
          <w:rFonts w:ascii="Times New Roman" w:hAnsi="Times New Roman"/>
          <w:i/>
          <w:lang w:val="en-GB"/>
        </w:rPr>
        <w:t>EscInformationUpdate</w:t>
      </w:r>
      <w:r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4111"/>
      </w:tblGrid>
      <w:tr w:rsidR="003B649E" w:rsidTr="0005006F">
        <w:trPr>
          <w:jc w:val="center"/>
        </w:trPr>
        <w:tc>
          <w:tcPr>
            <w:tcW w:w="2830" w:type="dxa"/>
          </w:tcPr>
          <w:p w:rsidR="003B649E" w:rsidRPr="00E54201" w:rsidRDefault="003B649E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276" w:type="dxa"/>
          </w:tcPr>
          <w:p w:rsidR="003B649E" w:rsidRPr="00E54201" w:rsidRDefault="003B649E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</w:t>
            </w:r>
            <w:r w:rsidR="00993B85">
              <w:rPr>
                <w:rFonts w:ascii="Times New Roman" w:hAnsi="Times New Roman"/>
                <w:b/>
                <w:lang w:val="en-GB"/>
              </w:rPr>
              <w:t>/C</w:t>
            </w:r>
          </w:p>
        </w:tc>
        <w:tc>
          <w:tcPr>
            <w:tcW w:w="4111" w:type="dxa"/>
          </w:tcPr>
          <w:p w:rsidR="003B649E" w:rsidRPr="00E54201" w:rsidRDefault="003B649E" w:rsidP="0005006F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3B649E" w:rsidTr="0005006F">
        <w:trPr>
          <w:jc w:val="center"/>
        </w:trPr>
        <w:tc>
          <w:tcPr>
            <w:tcW w:w="2830" w:type="dxa"/>
          </w:tcPr>
          <w:p w:rsidR="003B649E" w:rsidRDefault="003B649E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escOperatorId</w:t>
            </w:r>
          </w:p>
          <w:p w:rsidR="003B649E" w:rsidRPr="00E54201" w:rsidRDefault="003B649E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276" w:type="dxa"/>
          </w:tcPr>
          <w:p w:rsidR="003B649E" w:rsidRPr="00E54201" w:rsidRDefault="003B649E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111" w:type="dxa"/>
          </w:tcPr>
          <w:p w:rsidR="003B649E" w:rsidRPr="00E54201" w:rsidRDefault="003B649E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 field shall be included to indicate</w:t>
            </w:r>
            <w:r>
              <w:rPr>
                <w:rFonts w:ascii="Times New Roman" w:hAnsi="Times New Roman"/>
                <w:lang w:val="en-GB"/>
              </w:rPr>
              <w:t xml:space="preserve"> the identification of ESC Operator managing ESC. The format of this field shall be </w:t>
            </w:r>
            <w:r w:rsidRPr="002B5C11">
              <w:rPr>
                <w:rFonts w:ascii="Times New Roman" w:hAnsi="Times New Roman"/>
                <w:i/>
                <w:lang w:val="en-GB"/>
              </w:rPr>
              <w:t>FFS</w:t>
            </w:r>
            <w:r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  <w:tr w:rsidR="003B649E" w:rsidTr="0005006F">
        <w:trPr>
          <w:jc w:val="center"/>
        </w:trPr>
        <w:tc>
          <w:tcPr>
            <w:tcW w:w="2830" w:type="dxa"/>
          </w:tcPr>
          <w:p w:rsidR="003B649E" w:rsidRDefault="003B649E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escInformation</w:t>
            </w:r>
            <w:r>
              <w:rPr>
                <w:rFonts w:ascii="Times New Roman" w:hAnsi="Times New Roman" w:hint="eastAsia"/>
                <w:i/>
                <w:lang w:val="en-GB"/>
              </w:rPr>
              <w:t xml:space="preserve"> </w:t>
            </w:r>
          </w:p>
          <w:p w:rsidR="003B649E" w:rsidRPr="005D5D40" w:rsidRDefault="003B649E" w:rsidP="0005006F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object </w:t>
            </w:r>
            <w:r>
              <w:rPr>
                <w:rFonts w:ascii="Times New Roman" w:hAnsi="Times New Roman"/>
                <w:i/>
                <w:lang w:val="en-GB"/>
              </w:rPr>
              <w:t>EscInformation</w:t>
            </w:r>
          </w:p>
        </w:tc>
        <w:tc>
          <w:tcPr>
            <w:tcW w:w="1276" w:type="dxa"/>
          </w:tcPr>
          <w:p w:rsidR="003B649E" w:rsidRPr="00E54201" w:rsidRDefault="003B649E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111" w:type="dxa"/>
          </w:tcPr>
          <w:p w:rsidR="003B649E" w:rsidRPr="00E54201" w:rsidRDefault="003B649E" w:rsidP="0005006F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 xml:space="preserve">the ESC information. </w:t>
            </w:r>
          </w:p>
        </w:tc>
      </w:tr>
    </w:tbl>
    <w:p w:rsidR="009F037A" w:rsidRPr="003B649E" w:rsidRDefault="009F037A" w:rsidP="009F037A">
      <w:pPr>
        <w:rPr>
          <w:lang w:val="en-GB"/>
        </w:rPr>
      </w:pPr>
    </w:p>
    <w:p w:rsidR="009F037A" w:rsidRPr="00282A4B" w:rsidRDefault="004F20EF">
      <w:pPr>
        <w:pStyle w:val="Titre4"/>
        <w:ind w:left="210"/>
        <w:rPr>
          <w:rPrChange w:id="1169" w:author="Furuichi, Sho" w:date="2017-10-04T20:11:00Z">
            <w:rPr>
              <w:lang w:val="en-GB"/>
            </w:rPr>
          </w:rPrChange>
        </w:rPr>
        <w:pPrChange w:id="1170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171" w:name="_Toc494975868"/>
      <w:del w:id="1172" w:author="Furuichi, Sho" w:date="2017-09-26T00:39:00Z">
        <w:r w:rsidRPr="00282A4B" w:rsidDel="008F5C7E">
          <w:rPr>
            <w:rPrChange w:id="1173" w:author="Furuichi, Sho" w:date="2017-10-04T20:11:00Z">
              <w:rPr>
                <w:bCs/>
                <w:lang w:val="en-GB"/>
              </w:rPr>
            </w:rPrChange>
          </w:rPr>
          <w:delText>6</w:delText>
        </w:r>
      </w:del>
      <w:ins w:id="1174" w:author="Furuichi, Sho" w:date="2017-09-26T00:39:00Z">
        <w:r w:rsidR="008F5C7E" w:rsidRPr="00282A4B">
          <w:rPr>
            <w:rPrChange w:id="1175" w:author="Furuichi, Sho" w:date="2017-10-04T20:11:00Z">
              <w:rPr>
                <w:bCs/>
                <w:lang w:val="en-GB"/>
              </w:rPr>
            </w:rPrChange>
          </w:rPr>
          <w:t>7</w:t>
        </w:r>
      </w:ins>
      <w:r w:rsidR="009F037A" w:rsidRPr="00282A4B">
        <w:rPr>
          <w:rPrChange w:id="1176" w:author="Furuichi, Sho" w:date="2017-10-04T20:11:00Z">
            <w:rPr>
              <w:bCs/>
              <w:lang w:val="en-GB"/>
            </w:rPr>
          </w:rPrChange>
        </w:rPr>
        <w:t>.</w:t>
      </w:r>
      <w:ins w:id="1177" w:author="Furuichi, Sho" w:date="2017-10-04T19:58:00Z">
        <w:r w:rsidR="006442B9" w:rsidRPr="00282A4B">
          <w:rPr>
            <w:rPrChange w:id="1178" w:author="Furuichi, Sho" w:date="2017-10-04T20:11:00Z">
              <w:rPr>
                <w:rFonts w:eastAsiaTheme="minorEastAsia"/>
                <w:bCs/>
              </w:rPr>
            </w:rPrChange>
          </w:rPr>
          <w:t>2</w:t>
        </w:r>
      </w:ins>
      <w:ins w:id="1179" w:author="Furuichi, Sho" w:date="2017-10-04T18:52:00Z">
        <w:r w:rsidR="00CE37D4" w:rsidRPr="00282A4B">
          <w:rPr>
            <w:rPrChange w:id="1180" w:author="Furuichi, Sho" w:date="2017-10-04T20:11:00Z">
              <w:rPr>
                <w:bCs/>
                <w:lang w:val="en-GB"/>
              </w:rPr>
            </w:rPrChange>
          </w:rPr>
          <w:t>.</w:t>
        </w:r>
      </w:ins>
      <w:r w:rsidR="009F037A" w:rsidRPr="00282A4B">
        <w:rPr>
          <w:rPrChange w:id="1181" w:author="Furuichi, Sho" w:date="2017-10-04T20:11:00Z">
            <w:rPr>
              <w:bCs/>
              <w:lang w:val="en-GB"/>
            </w:rPr>
          </w:rPrChange>
        </w:rPr>
        <w:t>2.2</w:t>
      </w:r>
      <w:r w:rsidR="009F037A" w:rsidRPr="00282A4B">
        <w:rPr>
          <w:rPrChange w:id="1182" w:author="Furuichi, Sho" w:date="2017-10-04T20:11:00Z">
            <w:rPr>
              <w:bCs/>
              <w:lang w:val="en-GB"/>
            </w:rPr>
          </w:rPrChange>
        </w:rPr>
        <w:tab/>
        <w:t>ESC Information Update Confirm</w:t>
      </w:r>
      <w:bookmarkEnd w:id="1171"/>
    </w:p>
    <w:p w:rsidR="009F037A" w:rsidRPr="003B649E" w:rsidRDefault="003B649E">
      <w:pPr>
        <w:spacing w:before="240"/>
        <w:rPr>
          <w:rFonts w:ascii="Times New Roman" w:hAnsi="Times New Roman"/>
          <w:lang w:val="en-GB"/>
        </w:rPr>
        <w:pPrChange w:id="1183" w:author="Furuichi, Sho" w:date="2017-10-04T19:21:00Z">
          <w:pPr/>
        </w:pPrChange>
      </w:pPr>
      <w:r w:rsidRPr="003B649E">
        <w:rPr>
          <w:rFonts w:ascii="Times New Roman" w:hAnsi="Times New Roman"/>
          <w:lang w:val="en-GB"/>
        </w:rPr>
        <w:t xml:space="preserve">ESC Information Update Confirm </w:t>
      </w:r>
      <w:r>
        <w:rPr>
          <w:rFonts w:ascii="Times New Roman" w:hAnsi="Times New Roman"/>
          <w:lang w:val="en-GB"/>
        </w:rPr>
        <w:t xml:space="preserve">shall be sent by the ESC to the SAS for the response to the ESC Information Update Indication. The </w:t>
      </w:r>
      <w:r w:rsidRPr="003B649E">
        <w:rPr>
          <w:rFonts w:ascii="Times New Roman" w:hAnsi="Times New Roman"/>
          <w:lang w:val="en-GB"/>
        </w:rPr>
        <w:t>ESC Information Update Confirm</w:t>
      </w:r>
      <w:r>
        <w:rPr>
          <w:rFonts w:ascii="Times New Roman" w:hAnsi="Times New Roman"/>
          <w:lang w:val="en-GB"/>
        </w:rPr>
        <w:t xml:space="preserve"> shall be </w:t>
      </w:r>
      <w:ins w:id="1184" w:author="Furuichi, Sho" w:date="2017-10-04T19:05:00Z">
        <w:r w:rsidR="00684BDC">
          <w:rPr>
            <w:rFonts w:ascii="Times New Roman" w:hAnsi="Times New Roman"/>
            <w:lang w:val="en-GB"/>
          </w:rPr>
          <w:t xml:space="preserve">generated by encoding the </w:t>
        </w:r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</w:t>
        </w:r>
      </w:ins>
      <w:r>
        <w:rPr>
          <w:rFonts w:ascii="Times New Roman" w:hAnsi="Times New Roman"/>
          <w:lang w:val="en-GB"/>
        </w:rPr>
        <w:t>empty JSON object (i.e. “</w:t>
      </w:r>
      <w:r w:rsidRPr="003B649E">
        <w:rPr>
          <w:rFonts w:ascii="Courier New" w:hAnsi="Courier New" w:cs="Courier New"/>
          <w:lang w:val="en-GB"/>
        </w:rPr>
        <w:t>{}</w:t>
      </w:r>
      <w:r>
        <w:rPr>
          <w:rFonts w:ascii="Times New Roman" w:hAnsi="Times New Roman"/>
          <w:lang w:val="en-GB"/>
        </w:rPr>
        <w:t>”)</w:t>
      </w:r>
      <w:ins w:id="1185" w:author="Furuichi, Sho" w:date="2017-10-04T19:05:00Z">
        <w:r w:rsidR="00684BDC" w:rsidRPr="00684BDC">
          <w:rPr>
            <w:rFonts w:ascii="Times New Roman" w:hAnsi="Times New Roman"/>
            <w:lang w:val="en-GB"/>
          </w:rPr>
          <w:t xml:space="preserve"> </w:t>
        </w:r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</w:t>
        </w:r>
      </w:ins>
      <w:r>
        <w:rPr>
          <w:rFonts w:ascii="Times New Roman" w:hAnsi="Times New Roman"/>
          <w:lang w:val="en-GB"/>
        </w:rPr>
        <w:t>.</w:t>
      </w:r>
    </w:p>
    <w:p w:rsidR="009F037A" w:rsidRPr="009F037A" w:rsidRDefault="009F037A" w:rsidP="009F037A"/>
    <w:p w:rsidR="004D01CC" w:rsidRPr="00282A4B" w:rsidRDefault="004F20EF">
      <w:pPr>
        <w:pStyle w:val="Titre3"/>
        <w:ind w:left="211" w:hanging="211"/>
        <w:rPr>
          <w:rPrChange w:id="1186" w:author="Furuichi, Sho" w:date="2017-10-04T20:16:00Z">
            <w:rPr>
              <w:lang w:val="en-GB"/>
            </w:rPr>
          </w:rPrChange>
        </w:rPr>
        <w:pPrChange w:id="1187" w:author="Furuichi, Sho" w:date="2017-10-04T20:16:00Z">
          <w:pPr>
            <w:pStyle w:val="Titre2"/>
            <w:spacing w:before="240" w:after="60"/>
            <w:ind w:left="210" w:right="210"/>
          </w:pPr>
        </w:pPrChange>
      </w:pPr>
      <w:bookmarkStart w:id="1188" w:name="_Toc494975869"/>
      <w:del w:id="1189" w:author="Furuichi, Sho" w:date="2017-09-26T00:39:00Z">
        <w:r w:rsidRPr="00282A4B" w:rsidDel="008F5C7E">
          <w:rPr>
            <w:rPrChange w:id="1190" w:author="Furuichi, Sho" w:date="2017-10-04T20:16:00Z">
              <w:rPr>
                <w:sz w:val="24"/>
                <w:szCs w:val="24"/>
                <w:lang w:val="en-GB"/>
              </w:rPr>
            </w:rPrChange>
          </w:rPr>
          <w:delText>6</w:delText>
        </w:r>
      </w:del>
      <w:ins w:id="1191" w:author="Furuichi, Sho" w:date="2017-09-26T00:39:00Z">
        <w:r w:rsidR="008F5C7E" w:rsidRPr="00282A4B">
          <w:rPr>
            <w:rPrChange w:id="1192" w:author="Furuichi, Sho" w:date="2017-10-04T20:16:00Z">
              <w:rPr>
                <w:sz w:val="24"/>
                <w:szCs w:val="24"/>
                <w:lang w:val="en-GB"/>
              </w:rPr>
            </w:rPrChange>
          </w:rPr>
          <w:t>7</w:t>
        </w:r>
      </w:ins>
      <w:r w:rsidR="004D01CC" w:rsidRPr="00282A4B">
        <w:rPr>
          <w:rPrChange w:id="1193" w:author="Furuichi, Sho" w:date="2017-10-04T20:16:00Z">
            <w:rPr>
              <w:sz w:val="24"/>
              <w:szCs w:val="24"/>
              <w:lang w:val="en-GB"/>
            </w:rPr>
          </w:rPrChange>
        </w:rPr>
        <w:t>.</w:t>
      </w:r>
      <w:ins w:id="1194" w:author="Furuichi, Sho" w:date="2017-10-04T19:38:00Z">
        <w:r w:rsidR="00BC3ECA" w:rsidRPr="00282A4B">
          <w:rPr>
            <w:rPrChange w:id="1195" w:author="Furuichi, Sho" w:date="2017-10-04T20:16:00Z">
              <w:rPr>
                <w:sz w:val="24"/>
                <w:szCs w:val="24"/>
                <w:lang w:val="en-GB"/>
              </w:rPr>
            </w:rPrChange>
          </w:rPr>
          <w:t>2</w:t>
        </w:r>
      </w:ins>
      <w:ins w:id="1196" w:author="Furuichi, Sho" w:date="2017-10-04T18:53:00Z">
        <w:r w:rsidR="00CE37D4" w:rsidRPr="00282A4B">
          <w:rPr>
            <w:rPrChange w:id="1197" w:author="Furuichi, Sho" w:date="2017-10-04T20:16:00Z">
              <w:rPr>
                <w:sz w:val="24"/>
                <w:szCs w:val="24"/>
                <w:lang w:val="en-GB"/>
              </w:rPr>
            </w:rPrChange>
          </w:rPr>
          <w:t>.</w:t>
        </w:r>
      </w:ins>
      <w:r w:rsidR="003124DA" w:rsidRPr="00282A4B">
        <w:rPr>
          <w:rPrChange w:id="1198" w:author="Furuichi, Sho" w:date="2017-10-04T20:16:00Z">
            <w:rPr>
              <w:sz w:val="24"/>
              <w:szCs w:val="24"/>
              <w:lang w:val="en-GB"/>
            </w:rPr>
          </w:rPrChange>
        </w:rPr>
        <w:t>3</w:t>
      </w:r>
      <w:r w:rsidR="004D01CC" w:rsidRPr="00282A4B">
        <w:rPr>
          <w:rPrChange w:id="1199" w:author="Furuichi, Sho" w:date="2017-10-04T20:16:00Z">
            <w:rPr>
              <w:sz w:val="24"/>
              <w:szCs w:val="24"/>
              <w:lang w:val="en-GB"/>
            </w:rPr>
          </w:rPrChange>
        </w:rPr>
        <w:tab/>
      </w:r>
      <w:ins w:id="1200" w:author="Furuichi, Sho" w:date="2017-10-04T18:58:00Z">
        <w:r w:rsidR="00D615F3" w:rsidRPr="00282A4B">
          <w:rPr>
            <w:rPrChange w:id="1201" w:author="Furuichi, Sho" w:date="2017-10-04T20:16:00Z">
              <w:rPr>
                <w:sz w:val="24"/>
                <w:szCs w:val="24"/>
                <w:lang w:val="en-GB"/>
              </w:rPr>
            </w:rPrChange>
          </w:rPr>
          <w:t xml:space="preserve">Payload Data for </w:t>
        </w:r>
      </w:ins>
      <w:r w:rsidR="004D01CC" w:rsidRPr="00282A4B">
        <w:rPr>
          <w:rPrChange w:id="1202" w:author="Furuichi, Sho" w:date="2017-10-04T20:16:00Z">
            <w:rPr>
              <w:sz w:val="24"/>
              <w:szCs w:val="24"/>
              <w:lang w:val="en-GB"/>
            </w:rPr>
          </w:rPrChange>
        </w:rPr>
        <w:t xml:space="preserve">DPA </w:t>
      </w:r>
      <w:r w:rsidR="00136F07" w:rsidRPr="00282A4B">
        <w:rPr>
          <w:rPrChange w:id="1203" w:author="Furuichi, Sho" w:date="2017-10-04T20:16:00Z">
            <w:rPr>
              <w:sz w:val="24"/>
              <w:szCs w:val="24"/>
              <w:lang w:val="en-GB"/>
            </w:rPr>
          </w:rPrChange>
        </w:rPr>
        <w:t>Activation Status</w:t>
      </w:r>
      <w:r w:rsidR="004D01CC" w:rsidRPr="00282A4B">
        <w:rPr>
          <w:rPrChange w:id="1204" w:author="Furuichi, Sho" w:date="2017-10-04T20:16:00Z">
            <w:rPr>
              <w:sz w:val="24"/>
              <w:szCs w:val="24"/>
              <w:lang w:val="en-GB"/>
            </w:rPr>
          </w:rPrChange>
        </w:rPr>
        <w:t xml:space="preserve"> Message</w:t>
      </w:r>
      <w:bookmarkEnd w:id="1188"/>
    </w:p>
    <w:p w:rsidR="004D01CC" w:rsidRPr="00282A4B" w:rsidRDefault="004F20EF">
      <w:pPr>
        <w:pStyle w:val="Titre3"/>
        <w:ind w:left="211" w:hanging="211"/>
        <w:rPr>
          <w:rPrChange w:id="1205" w:author="Furuichi, Sho" w:date="2017-10-04T20:16:00Z">
            <w:rPr>
              <w:lang w:val="en-GB"/>
            </w:rPr>
          </w:rPrChange>
        </w:rPr>
        <w:pPrChange w:id="1206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207" w:name="_Toc494975870"/>
      <w:del w:id="1208" w:author="Furuichi, Sho" w:date="2017-09-26T00:39:00Z">
        <w:r w:rsidRPr="00282A4B" w:rsidDel="008F5C7E">
          <w:rPr>
            <w:rPrChange w:id="1209" w:author="Furuichi, Sho" w:date="2017-10-04T20:16:00Z">
              <w:rPr>
                <w:bCs/>
                <w:lang w:val="en-GB"/>
              </w:rPr>
            </w:rPrChange>
          </w:rPr>
          <w:delText>6</w:delText>
        </w:r>
      </w:del>
      <w:ins w:id="1210" w:author="Furuichi, Sho" w:date="2017-09-26T00:39:00Z">
        <w:r w:rsidR="008F5C7E" w:rsidRPr="00282A4B">
          <w:rPr>
            <w:rPrChange w:id="1211" w:author="Furuichi, Sho" w:date="2017-10-04T20:16:00Z">
              <w:rPr>
                <w:bCs/>
                <w:lang w:val="en-GB"/>
              </w:rPr>
            </w:rPrChange>
          </w:rPr>
          <w:t>7</w:t>
        </w:r>
      </w:ins>
      <w:r w:rsidR="004D01CC" w:rsidRPr="00282A4B">
        <w:rPr>
          <w:rPrChange w:id="1212" w:author="Furuichi, Sho" w:date="2017-10-04T20:16:00Z">
            <w:rPr>
              <w:bCs/>
              <w:lang w:val="en-GB"/>
            </w:rPr>
          </w:rPrChange>
        </w:rPr>
        <w:t>.</w:t>
      </w:r>
      <w:ins w:id="1213" w:author="Furuichi, Sho" w:date="2017-10-04T19:38:00Z">
        <w:r w:rsidR="00BC3ECA" w:rsidRPr="00282A4B">
          <w:rPr>
            <w:rPrChange w:id="1214" w:author="Furuichi, Sho" w:date="2017-10-04T20:16:00Z">
              <w:rPr>
                <w:sz w:val="22"/>
                <w:szCs w:val="22"/>
                <w:lang w:val="en-GB"/>
              </w:rPr>
            </w:rPrChange>
          </w:rPr>
          <w:t>2</w:t>
        </w:r>
      </w:ins>
      <w:ins w:id="1215" w:author="Furuichi, Sho" w:date="2017-10-04T18:53:00Z">
        <w:r w:rsidR="00CE37D4" w:rsidRPr="00282A4B">
          <w:rPr>
            <w:rPrChange w:id="1216" w:author="Furuichi, Sho" w:date="2017-10-04T20:16:00Z">
              <w:rPr>
                <w:bCs/>
                <w:lang w:val="en-GB"/>
              </w:rPr>
            </w:rPrChange>
          </w:rPr>
          <w:t>.</w:t>
        </w:r>
      </w:ins>
      <w:r w:rsidR="003124DA" w:rsidRPr="00282A4B">
        <w:rPr>
          <w:rPrChange w:id="1217" w:author="Furuichi, Sho" w:date="2017-10-04T20:16:00Z">
            <w:rPr>
              <w:bCs/>
              <w:lang w:val="en-GB"/>
            </w:rPr>
          </w:rPrChange>
        </w:rPr>
        <w:t>3</w:t>
      </w:r>
      <w:r w:rsidR="004D01CC" w:rsidRPr="00282A4B">
        <w:rPr>
          <w:rPrChange w:id="1218" w:author="Furuichi, Sho" w:date="2017-10-04T20:16:00Z">
            <w:rPr>
              <w:bCs/>
              <w:lang w:val="en-GB"/>
            </w:rPr>
          </w:rPrChange>
        </w:rPr>
        <w:t>.1</w:t>
      </w:r>
      <w:r w:rsidR="004D01CC" w:rsidRPr="00282A4B">
        <w:rPr>
          <w:rPrChange w:id="1219" w:author="Furuichi, Sho" w:date="2017-10-04T20:16:00Z">
            <w:rPr>
              <w:bCs/>
              <w:lang w:val="en-GB"/>
            </w:rPr>
          </w:rPrChange>
        </w:rPr>
        <w:tab/>
        <w:t xml:space="preserve">DPA </w:t>
      </w:r>
      <w:r w:rsidR="00136F07" w:rsidRPr="00282A4B">
        <w:rPr>
          <w:rPrChange w:id="1220" w:author="Furuichi, Sho" w:date="2017-10-04T20:16:00Z">
            <w:rPr>
              <w:bCs/>
              <w:lang w:val="en-GB"/>
            </w:rPr>
          </w:rPrChange>
        </w:rPr>
        <w:t xml:space="preserve">Activation Status </w:t>
      </w:r>
      <w:r w:rsidR="004D01CC" w:rsidRPr="00282A4B">
        <w:rPr>
          <w:rPrChange w:id="1221" w:author="Furuichi, Sho" w:date="2017-10-04T20:16:00Z">
            <w:rPr>
              <w:bCs/>
              <w:lang w:val="en-GB"/>
            </w:rPr>
          </w:rPrChange>
        </w:rPr>
        <w:t>Indication</w:t>
      </w:r>
      <w:bookmarkEnd w:id="1207"/>
    </w:p>
    <w:p w:rsidR="004D01CC" w:rsidRDefault="004D01CC">
      <w:pPr>
        <w:spacing w:before="240"/>
        <w:rPr>
          <w:rFonts w:ascii="Times New Roman" w:hAnsi="Times New Roman"/>
          <w:lang w:val="en-GB"/>
        </w:rPr>
        <w:pPrChange w:id="1222" w:author="Furuichi, Sho" w:date="2017-10-04T19:22:00Z">
          <w:pPr/>
        </w:pPrChange>
      </w:pPr>
      <w:r>
        <w:rPr>
          <w:rFonts w:ascii="Times New Roman" w:hAnsi="Times New Roman"/>
          <w:lang w:val="en-GB"/>
        </w:rPr>
        <w:t xml:space="preserve">DPA </w:t>
      </w:r>
      <w:r w:rsidR="00136F07" w:rsidRPr="00136F07">
        <w:rPr>
          <w:rFonts w:ascii="Times New Roman" w:hAnsi="Times New Roman"/>
          <w:lang w:val="en-GB"/>
        </w:rPr>
        <w:t xml:space="preserve">Activation Status </w:t>
      </w:r>
      <w:r>
        <w:rPr>
          <w:rFonts w:ascii="Times New Roman" w:hAnsi="Times New Roman"/>
          <w:lang w:val="en-GB"/>
        </w:rPr>
        <w:t xml:space="preserve">Indication shall be sent by the ESC to </w:t>
      </w:r>
      <w:r w:rsidR="0053132B">
        <w:rPr>
          <w:rFonts w:ascii="Times New Roman" w:hAnsi="Times New Roman"/>
          <w:lang w:val="en-GB"/>
        </w:rPr>
        <w:t>the SAS</w:t>
      </w:r>
      <w:r>
        <w:rPr>
          <w:rFonts w:ascii="Times New Roman" w:hAnsi="Times New Roman"/>
          <w:lang w:val="en-GB"/>
        </w:rPr>
        <w:t xml:space="preserve">. The </w:t>
      </w:r>
      <w:r w:rsidR="0053132B">
        <w:rPr>
          <w:rFonts w:ascii="Times New Roman" w:hAnsi="Times New Roman"/>
          <w:lang w:val="en-GB"/>
        </w:rPr>
        <w:t xml:space="preserve">DPA </w:t>
      </w:r>
      <w:r w:rsidR="00136F07" w:rsidRPr="00136F07">
        <w:rPr>
          <w:rFonts w:ascii="Times New Roman" w:hAnsi="Times New Roman"/>
          <w:lang w:val="en-GB"/>
        </w:rPr>
        <w:t xml:space="preserve">Activation Status </w:t>
      </w:r>
      <w:r w:rsidR="0053132B">
        <w:rPr>
          <w:rFonts w:ascii="Times New Roman" w:hAnsi="Times New Roman"/>
          <w:lang w:val="en-GB"/>
        </w:rPr>
        <w:t>Indication</w:t>
      </w:r>
      <w:r>
        <w:rPr>
          <w:rFonts w:ascii="Times New Roman" w:hAnsi="Times New Roman"/>
          <w:lang w:val="en-GB"/>
        </w:rPr>
        <w:t xml:space="preserve"> shall be generated by encoding the </w:t>
      </w:r>
      <w:ins w:id="1223" w:author="Furuichi, Sho" w:date="2017-10-04T19:06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the </w:t>
        </w:r>
      </w:ins>
      <w:r w:rsidR="0053132B">
        <w:rPr>
          <w:rFonts w:ascii="Times New Roman" w:hAnsi="Times New Roman"/>
          <w:i/>
          <w:lang w:val="en-GB"/>
        </w:rPr>
        <w:t>Dpa</w:t>
      </w:r>
      <w:r w:rsidR="00136F07">
        <w:rPr>
          <w:rFonts w:ascii="Times New Roman" w:hAnsi="Times New Roman"/>
          <w:i/>
          <w:lang w:val="en-GB"/>
        </w:rPr>
        <w:t>ActivateStatus</w:t>
      </w:r>
      <w:r w:rsidR="0053132B">
        <w:rPr>
          <w:rFonts w:ascii="Times New Roman" w:hAnsi="Times New Roman"/>
          <w:i/>
          <w:lang w:val="en-GB"/>
        </w:rPr>
        <w:t>Indication</w:t>
      </w:r>
      <w:r>
        <w:rPr>
          <w:rFonts w:ascii="Times New Roman" w:hAnsi="Times New Roman"/>
          <w:lang w:val="en-GB"/>
        </w:rPr>
        <w:t xml:space="preserve"> object </w:t>
      </w:r>
      <w:ins w:id="1224" w:author="Furuichi, Sho" w:date="2017-10-04T19:06:00Z"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225" w:author="Furuichi, Sho" w:date="2017-10-04T19:06:00Z">
        <w:r w:rsidDel="00684BDC">
          <w:rPr>
            <w:rFonts w:ascii="Times New Roman" w:hAnsi="Times New Roman"/>
            <w:lang w:val="en-GB"/>
          </w:rPr>
          <w:delText>in the following table using JSON.</w:delText>
        </w:r>
      </w:del>
    </w:p>
    <w:p w:rsidR="004D01CC" w:rsidRDefault="004D01CC" w:rsidP="004D01CC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226" w:author="Furuichi, Sho" w:date="2017-10-05T14:08:00Z">
        <w:r w:rsidR="0040247F">
          <w:rPr>
            <w:noProof/>
          </w:rPr>
          <w:t>10</w:t>
        </w:r>
      </w:ins>
      <w:del w:id="1227" w:author="Furuichi, Sho" w:date="2017-10-04T19:15:00Z">
        <w:r w:rsidR="008E52D5" w:rsidDel="00345924">
          <w:rPr>
            <w:noProof/>
          </w:rPr>
          <w:delText>9</w:delText>
        </w:r>
      </w:del>
      <w:r w:rsidR="009125B5">
        <w:rPr>
          <w:noProof/>
        </w:rPr>
        <w:fldChar w:fldCharType="end"/>
      </w:r>
      <w:r>
        <w:t xml:space="preserve">: </w:t>
      </w:r>
      <w:r w:rsidR="00136F07" w:rsidRPr="00136F07">
        <w:rPr>
          <w:rFonts w:ascii="Times New Roman" w:hAnsi="Times New Roman"/>
          <w:i/>
          <w:lang w:val="en-GB"/>
        </w:rPr>
        <w:t xml:space="preserve">DpaActivateStatusIndication </w:t>
      </w:r>
      <w:r>
        <w:rPr>
          <w:rFonts w:ascii="Times New Roman" w:hAnsi="Times New Roman"/>
          <w:lang w:val="en-GB"/>
        </w:rPr>
        <w:t>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307"/>
        <w:gridCol w:w="4079"/>
      </w:tblGrid>
      <w:tr w:rsidR="004D01CC" w:rsidTr="009F037A">
        <w:trPr>
          <w:jc w:val="center"/>
        </w:trPr>
        <w:tc>
          <w:tcPr>
            <w:tcW w:w="2836" w:type="dxa"/>
          </w:tcPr>
          <w:p w:rsidR="004D01CC" w:rsidRPr="00E54201" w:rsidRDefault="004D01CC" w:rsidP="009F037A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307" w:type="dxa"/>
          </w:tcPr>
          <w:p w:rsidR="004D01CC" w:rsidRPr="00E54201" w:rsidRDefault="004D01CC" w:rsidP="009F037A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</w:t>
            </w:r>
            <w:r w:rsidR="00993B85">
              <w:rPr>
                <w:rFonts w:ascii="Times New Roman" w:hAnsi="Times New Roman"/>
                <w:b/>
                <w:lang w:val="en-GB"/>
              </w:rPr>
              <w:t>/C</w:t>
            </w:r>
          </w:p>
        </w:tc>
        <w:tc>
          <w:tcPr>
            <w:tcW w:w="4079" w:type="dxa"/>
          </w:tcPr>
          <w:p w:rsidR="004D01CC" w:rsidRPr="00E54201" w:rsidRDefault="004D01CC" w:rsidP="009F037A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4D01CC" w:rsidTr="009F037A">
        <w:trPr>
          <w:jc w:val="center"/>
        </w:trPr>
        <w:tc>
          <w:tcPr>
            <w:tcW w:w="2836" w:type="dxa"/>
          </w:tcPr>
          <w:p w:rsidR="004D01CC" w:rsidRDefault="004D01CC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="0053132B">
              <w:rPr>
                <w:rFonts w:ascii="Times New Roman" w:hAnsi="Times New Roman"/>
                <w:i/>
                <w:lang w:val="en-GB"/>
              </w:rPr>
              <w:t>dpaId</w:t>
            </w:r>
          </w:p>
          <w:p w:rsidR="004D01CC" w:rsidRPr="000D51FD" w:rsidRDefault="004D01CC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307" w:type="dxa"/>
          </w:tcPr>
          <w:p w:rsidR="004D01CC" w:rsidRPr="00E54201" w:rsidRDefault="004D01CC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079" w:type="dxa"/>
          </w:tcPr>
          <w:p w:rsidR="004D01CC" w:rsidRPr="00E54201" w:rsidRDefault="004D01CC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which </w:t>
            </w:r>
            <w:r w:rsidR="0053132B">
              <w:rPr>
                <w:rFonts w:ascii="Times New Roman" w:hAnsi="Times New Roman"/>
                <w:lang w:val="en-GB"/>
              </w:rPr>
              <w:t>a unique identifier of the DPA</w:t>
            </w:r>
            <w:r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  <w:tr w:rsidR="004D01CC" w:rsidTr="009F037A">
        <w:trPr>
          <w:jc w:val="center"/>
        </w:trPr>
        <w:tc>
          <w:tcPr>
            <w:tcW w:w="2836" w:type="dxa"/>
          </w:tcPr>
          <w:p w:rsidR="004D01CC" w:rsidRDefault="004D01CC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="00157F59">
              <w:rPr>
                <w:rFonts w:ascii="Times New Roman" w:hAnsi="Times New Roman"/>
                <w:i/>
                <w:lang w:val="en-GB"/>
              </w:rPr>
              <w:t>dpaActivationStatus</w:t>
            </w:r>
          </w:p>
          <w:p w:rsidR="004D01CC" w:rsidRPr="005D5D40" w:rsidRDefault="004D01CC" w:rsidP="009F037A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157F59">
              <w:rPr>
                <w:rFonts w:ascii="Times New Roman" w:hAnsi="Times New Roman"/>
                <w:lang w:val="en-GB"/>
              </w:rPr>
              <w:t xml:space="preserve">object </w:t>
            </w:r>
            <w:r w:rsidR="00157F59" w:rsidRPr="00157F59">
              <w:rPr>
                <w:rFonts w:ascii="Times New Roman" w:hAnsi="Times New Roman"/>
                <w:i/>
                <w:lang w:val="en-GB"/>
              </w:rPr>
              <w:t>DpaActivationStatus</w:t>
            </w:r>
          </w:p>
        </w:tc>
        <w:tc>
          <w:tcPr>
            <w:tcW w:w="1307" w:type="dxa"/>
          </w:tcPr>
          <w:p w:rsidR="004D01CC" w:rsidRPr="00E54201" w:rsidRDefault="004D01CC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079" w:type="dxa"/>
          </w:tcPr>
          <w:p w:rsidR="003B649E" w:rsidRPr="00157F59" w:rsidRDefault="004D01CC" w:rsidP="009F037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 xml:space="preserve">the </w:t>
            </w:r>
            <w:r w:rsidR="003B649E">
              <w:rPr>
                <w:rFonts w:ascii="Times New Roman" w:hAnsi="Times New Roman"/>
                <w:lang w:val="en-GB"/>
              </w:rPr>
              <w:t>DPA activation status</w:t>
            </w:r>
            <w:r>
              <w:rPr>
                <w:rFonts w:ascii="Times New Roman" w:hAnsi="Times New Roman"/>
                <w:lang w:val="en-GB"/>
              </w:rPr>
              <w:t xml:space="preserve">. </w:t>
            </w:r>
          </w:p>
        </w:tc>
      </w:tr>
    </w:tbl>
    <w:p w:rsidR="00AF5856" w:rsidRDefault="00AF5856" w:rsidP="00F674FF">
      <w:pPr>
        <w:rPr>
          <w:rFonts w:ascii="Times New Roman" w:hAnsi="Times New Roman"/>
          <w:lang w:val="en-GB"/>
        </w:rPr>
      </w:pPr>
    </w:p>
    <w:p w:rsidR="00157F59" w:rsidRDefault="00157F59" w:rsidP="00157F59">
      <w:pPr>
        <w:pStyle w:val="Lgende"/>
        <w:keepNext/>
        <w:jc w:val="center"/>
      </w:pPr>
      <w:r>
        <w:lastRenderedPageBreak/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228" w:author="Furuichi, Sho" w:date="2017-10-05T14:08:00Z">
        <w:r w:rsidR="0040247F">
          <w:rPr>
            <w:noProof/>
          </w:rPr>
          <w:t>11</w:t>
        </w:r>
      </w:ins>
      <w:del w:id="1229" w:author="Furuichi, Sho" w:date="2017-10-04T19:15:00Z">
        <w:r w:rsidR="008E52D5" w:rsidDel="00345924">
          <w:rPr>
            <w:noProof/>
          </w:rPr>
          <w:delText>10</w:delText>
        </w:r>
      </w:del>
      <w:r w:rsidR="009125B5">
        <w:rPr>
          <w:noProof/>
        </w:rPr>
        <w:fldChar w:fldCharType="end"/>
      </w:r>
      <w:r>
        <w:t xml:space="preserve">: </w:t>
      </w:r>
      <w:r w:rsidRPr="00157F59">
        <w:rPr>
          <w:rFonts w:ascii="Times New Roman" w:hAnsi="Times New Roman"/>
          <w:i/>
          <w:lang w:val="en-GB"/>
        </w:rPr>
        <w:t xml:space="preserve">DpaActivationStatus </w:t>
      </w:r>
      <w:r>
        <w:rPr>
          <w:rFonts w:ascii="Times New Roman" w:hAnsi="Times New Roman"/>
          <w:lang w:val="en-GB"/>
        </w:rPr>
        <w:t>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307"/>
        <w:gridCol w:w="4079"/>
      </w:tblGrid>
      <w:tr w:rsidR="00157F59" w:rsidTr="001F74C4">
        <w:trPr>
          <w:jc w:val="center"/>
        </w:trPr>
        <w:tc>
          <w:tcPr>
            <w:tcW w:w="2836" w:type="dxa"/>
          </w:tcPr>
          <w:p w:rsidR="00157F59" w:rsidRPr="00E54201" w:rsidRDefault="00157F59" w:rsidP="001F74C4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307" w:type="dxa"/>
          </w:tcPr>
          <w:p w:rsidR="00157F59" w:rsidRPr="00E54201" w:rsidRDefault="00157F59" w:rsidP="001F74C4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R/O/C</w:t>
            </w:r>
          </w:p>
        </w:tc>
        <w:tc>
          <w:tcPr>
            <w:tcW w:w="4079" w:type="dxa"/>
          </w:tcPr>
          <w:p w:rsidR="00157F59" w:rsidRPr="00E54201" w:rsidRDefault="00157F59" w:rsidP="001F74C4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157F59" w:rsidTr="001F74C4">
        <w:trPr>
          <w:jc w:val="center"/>
        </w:trPr>
        <w:tc>
          <w:tcPr>
            <w:tcW w:w="2836" w:type="dxa"/>
          </w:tcPr>
          <w:p w:rsidR="00157F59" w:rsidRDefault="00157F59" w:rsidP="00157F59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dpaActivated</w:t>
            </w:r>
          </w:p>
          <w:p w:rsidR="00157F59" w:rsidRPr="000D51FD" w:rsidRDefault="00157F59" w:rsidP="00157F59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boolean</w:t>
            </w:r>
          </w:p>
        </w:tc>
        <w:tc>
          <w:tcPr>
            <w:tcW w:w="1307" w:type="dxa"/>
          </w:tcPr>
          <w:p w:rsidR="00157F59" w:rsidRPr="00E54201" w:rsidRDefault="00157F59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079" w:type="dxa"/>
          </w:tcPr>
          <w:p w:rsidR="00157F59" w:rsidRDefault="00157F59" w:rsidP="00157F59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 xml:space="preserve">the DPA activation status of the frequency range indicated by the </w:t>
            </w:r>
            <w:r>
              <w:rPr>
                <w:rFonts w:ascii="Times New Roman" w:hAnsi="Times New Roman"/>
                <w:i/>
                <w:lang w:val="en-GB"/>
              </w:rPr>
              <w:t>frequencyRange</w:t>
            </w:r>
            <w:r>
              <w:rPr>
                <w:rFonts w:ascii="Times New Roman" w:hAnsi="Times New Roman"/>
                <w:lang w:val="en-GB"/>
              </w:rPr>
              <w:t xml:space="preserve"> field in this object. </w:t>
            </w:r>
          </w:p>
          <w:p w:rsidR="00157F59" w:rsidRDefault="00157F59" w:rsidP="00157F59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“true”: DPA is (has been) activated</w:t>
            </w:r>
          </w:p>
          <w:p w:rsidR="00157F59" w:rsidRPr="00E54201" w:rsidRDefault="00157F59" w:rsidP="00157F59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“false”: DPA is (has been) deactivated</w:t>
            </w:r>
          </w:p>
        </w:tc>
      </w:tr>
      <w:tr w:rsidR="00157F59" w:rsidTr="001F74C4">
        <w:trPr>
          <w:jc w:val="center"/>
        </w:trPr>
        <w:tc>
          <w:tcPr>
            <w:tcW w:w="2836" w:type="dxa"/>
          </w:tcPr>
          <w:p w:rsidR="00157F59" w:rsidRDefault="00157F59" w:rsidP="00157F59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lang w:val="en-GB"/>
              </w:rPr>
              <w:t>frequencyRange</w:t>
            </w:r>
          </w:p>
          <w:p w:rsidR="00157F59" w:rsidRPr="005D5D40" w:rsidRDefault="00157F59" w:rsidP="00157F59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object </w:t>
            </w:r>
            <w:r w:rsidRPr="00157F59">
              <w:rPr>
                <w:rFonts w:ascii="Times New Roman" w:hAnsi="Times New Roman"/>
                <w:i/>
                <w:lang w:val="en-GB"/>
              </w:rPr>
              <w:t>FrequencyRange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Pr="00157F59">
              <w:rPr>
                <w:rFonts w:ascii="Times New Roman" w:hAnsi="Times New Roman"/>
                <w:lang w:val="en-GB"/>
              </w:rPr>
              <w:t>[6]</w:t>
            </w:r>
          </w:p>
        </w:tc>
        <w:tc>
          <w:tcPr>
            <w:tcW w:w="1307" w:type="dxa"/>
          </w:tcPr>
          <w:p w:rsidR="00157F59" w:rsidRPr="00E54201" w:rsidRDefault="00157F59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4079" w:type="dxa"/>
          </w:tcPr>
          <w:p w:rsidR="00157F59" w:rsidRPr="00E54201" w:rsidRDefault="00157F59" w:rsidP="00157F59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indicate </w:t>
            </w:r>
            <w:r>
              <w:rPr>
                <w:rFonts w:ascii="Times New Roman" w:hAnsi="Times New Roman"/>
                <w:lang w:val="en-GB"/>
              </w:rPr>
              <w:t>the frequency range.</w:t>
            </w:r>
          </w:p>
        </w:tc>
      </w:tr>
    </w:tbl>
    <w:p w:rsidR="00157F59" w:rsidRDefault="00157F59" w:rsidP="00F674FF">
      <w:pPr>
        <w:rPr>
          <w:ins w:id="1230" w:author="Furuichi, Sho" w:date="2017-09-26T01:47:00Z"/>
          <w:rFonts w:ascii="Times New Roman" w:hAnsi="Times New Roman"/>
        </w:rPr>
      </w:pPr>
    </w:p>
    <w:p w:rsidR="00CD3CFA" w:rsidRDefault="00CD3CFA" w:rsidP="00F674FF">
      <w:pPr>
        <w:rPr>
          <w:ins w:id="1231" w:author="Furuichi, Sho" w:date="2017-09-26T01:48:00Z"/>
          <w:rFonts w:ascii="Times New Roman" w:hAnsi="Times New Roman"/>
          <w:i/>
          <w:color w:val="FF0000"/>
        </w:rPr>
      </w:pPr>
      <w:ins w:id="1232" w:author="Furuichi, Sho" w:date="2017-09-26T01:47:00Z">
        <w:r w:rsidRPr="0087296E">
          <w:rPr>
            <w:rFonts w:ascii="Times New Roman" w:hAnsi="Times New Roman"/>
            <w:i/>
            <w:color w:val="FF0000"/>
            <w:highlight w:val="yellow"/>
            <w:rPrChange w:id="1233" w:author="Furuichi, Sho" w:date="2017-09-26T01:47:00Z">
              <w:rPr>
                <w:rFonts w:ascii="Times New Roman" w:hAnsi="Times New Roman"/>
              </w:rPr>
            </w:rPrChange>
          </w:rPr>
          <w:t xml:space="preserve">Editor’s Note: </w:t>
        </w:r>
        <w:r w:rsidR="0087296E" w:rsidRPr="0087296E">
          <w:rPr>
            <w:rFonts w:ascii="Times New Roman" w:hAnsi="Times New Roman"/>
            <w:i/>
            <w:color w:val="FF0000"/>
            <w:highlight w:val="yellow"/>
            <w:rPrChange w:id="1234" w:author="Furuichi, Sho" w:date="2017-09-26T01:47:00Z">
              <w:rPr>
                <w:rFonts w:ascii="Times New Roman" w:hAnsi="Times New Roman"/>
              </w:rPr>
            </w:rPrChange>
          </w:rPr>
          <w:t>Atomic Transaction = 1 DPA + 1 Channel</w:t>
        </w:r>
      </w:ins>
    </w:p>
    <w:p w:rsidR="0087296E" w:rsidRDefault="0087296E" w:rsidP="0087296E">
      <w:pPr>
        <w:rPr>
          <w:ins w:id="1235" w:author="Furuichi, Sho" w:date="2017-09-26T01:49:00Z"/>
          <w:rFonts w:ascii="Times New Roman" w:hAnsi="Times New Roman"/>
          <w:i/>
          <w:color w:val="FF0000"/>
          <w:highlight w:val="yellow"/>
        </w:rPr>
      </w:pPr>
      <w:ins w:id="1236" w:author="Furuichi, Sho" w:date="2017-09-26T01:48:00Z">
        <w:r w:rsidRPr="001D4195">
          <w:rPr>
            <w:rFonts w:ascii="Times New Roman" w:hAnsi="Times New Roman" w:hint="eastAsia"/>
            <w:i/>
            <w:color w:val="FF0000"/>
            <w:highlight w:val="yellow"/>
          </w:rPr>
          <w:t>E</w:t>
        </w:r>
        <w:r w:rsidRPr="001D4195">
          <w:rPr>
            <w:rFonts w:ascii="Times New Roman" w:hAnsi="Times New Roman"/>
            <w:i/>
            <w:color w:val="FF0000"/>
            <w:highlight w:val="yellow"/>
          </w:rPr>
          <w:t xml:space="preserve">ditor’s Note: </w:t>
        </w:r>
        <w:r>
          <w:rPr>
            <w:rFonts w:ascii="Times New Roman" w:hAnsi="Times New Roman"/>
            <w:i/>
            <w:color w:val="FF0000"/>
            <w:highlight w:val="yellow"/>
          </w:rPr>
          <w:t xml:space="preserve">Open Issues. </w:t>
        </w:r>
      </w:ins>
    </w:p>
    <w:p w:rsidR="0087296E" w:rsidRDefault="0087296E" w:rsidP="0087296E">
      <w:pPr>
        <w:rPr>
          <w:ins w:id="1237" w:author="Furuichi, Sho" w:date="2017-09-26T01:49:00Z"/>
          <w:rFonts w:ascii="Times New Roman" w:hAnsi="Times New Roman"/>
          <w:i/>
          <w:color w:val="FF0000"/>
          <w:highlight w:val="yellow"/>
        </w:rPr>
      </w:pPr>
      <w:ins w:id="1238" w:author="Furuichi, Sho" w:date="2017-09-26T01:48:00Z">
        <w:r>
          <w:rPr>
            <w:rFonts w:ascii="Times New Roman" w:hAnsi="Times New Roman"/>
            <w:i/>
            <w:color w:val="FF0000"/>
            <w:highlight w:val="yellow"/>
          </w:rPr>
          <w:t xml:space="preserve">1: ID Assignment, </w:t>
        </w:r>
      </w:ins>
    </w:p>
    <w:p w:rsidR="0087296E" w:rsidRDefault="0087296E" w:rsidP="0087296E">
      <w:pPr>
        <w:rPr>
          <w:ins w:id="1239" w:author="Furuichi, Sho" w:date="2017-09-26T01:48:00Z"/>
          <w:rFonts w:ascii="Times New Roman" w:hAnsi="Times New Roman"/>
          <w:i/>
          <w:color w:val="FF0000"/>
        </w:rPr>
      </w:pPr>
      <w:ins w:id="1240" w:author="Furuichi, Sho" w:date="2017-09-26T01:48:00Z">
        <w:r>
          <w:rPr>
            <w:rFonts w:ascii="Times New Roman" w:hAnsi="Times New Roman"/>
            <w:i/>
            <w:color w:val="FF0000"/>
            <w:highlight w:val="yellow"/>
          </w:rPr>
          <w:t>2</w:t>
        </w:r>
      </w:ins>
      <w:ins w:id="1241" w:author="Furuichi, Sho" w:date="2017-09-26T01:49:00Z">
        <w:r>
          <w:rPr>
            <w:rFonts w:ascii="Times New Roman" w:hAnsi="Times New Roman"/>
            <w:i/>
            <w:color w:val="FF0000"/>
            <w:highlight w:val="yellow"/>
          </w:rPr>
          <w:t>: Partial coverages (geometry and channel block)</w:t>
        </w:r>
        <w:r>
          <w:rPr>
            <w:rFonts w:ascii="Times New Roman" w:hAnsi="Times New Roman"/>
            <w:i/>
            <w:color w:val="FF0000"/>
          </w:rPr>
          <w:t>.</w:t>
        </w:r>
      </w:ins>
    </w:p>
    <w:p w:rsidR="0087296E" w:rsidRPr="0087296E" w:rsidRDefault="0087296E" w:rsidP="00F674FF">
      <w:pPr>
        <w:rPr>
          <w:rFonts w:ascii="Times New Roman" w:hAnsi="Times New Roman"/>
          <w:i/>
          <w:color w:val="FF0000"/>
          <w:rPrChange w:id="1242" w:author="Furuichi, Sho" w:date="2017-09-26T01:49:00Z">
            <w:rPr>
              <w:rFonts w:ascii="Times New Roman" w:hAnsi="Times New Roman"/>
            </w:rPr>
          </w:rPrChange>
        </w:rPr>
      </w:pPr>
    </w:p>
    <w:p w:rsidR="004D01CC" w:rsidRPr="00282A4B" w:rsidRDefault="004F20EF">
      <w:pPr>
        <w:pStyle w:val="Titre4"/>
        <w:ind w:left="210"/>
        <w:rPr>
          <w:rPrChange w:id="1243" w:author="Furuichi, Sho" w:date="2017-10-04T20:11:00Z">
            <w:rPr>
              <w:lang w:val="en-GB"/>
            </w:rPr>
          </w:rPrChange>
        </w:rPr>
        <w:pPrChange w:id="1244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245" w:name="_Toc494975871"/>
      <w:del w:id="1246" w:author="Furuichi, Sho" w:date="2017-09-26T00:40:00Z">
        <w:r w:rsidRPr="00282A4B" w:rsidDel="008F5C7E">
          <w:rPr>
            <w:rPrChange w:id="1247" w:author="Furuichi, Sho" w:date="2017-10-04T20:11:00Z">
              <w:rPr>
                <w:lang w:val="en-GB"/>
              </w:rPr>
            </w:rPrChange>
          </w:rPr>
          <w:delText>6</w:delText>
        </w:r>
      </w:del>
      <w:ins w:id="1248" w:author="Furuichi, Sho" w:date="2017-09-26T00:40:00Z">
        <w:r w:rsidR="008F5C7E" w:rsidRPr="00282A4B">
          <w:rPr>
            <w:rPrChange w:id="1249" w:author="Furuichi, Sho" w:date="2017-10-04T20:11:00Z">
              <w:rPr>
                <w:lang w:val="en-GB"/>
              </w:rPr>
            </w:rPrChange>
          </w:rPr>
          <w:t>7</w:t>
        </w:r>
      </w:ins>
      <w:r w:rsidR="004D01CC" w:rsidRPr="00282A4B">
        <w:rPr>
          <w:rPrChange w:id="1250" w:author="Furuichi, Sho" w:date="2017-10-04T20:11:00Z">
            <w:rPr>
              <w:lang w:val="en-GB"/>
            </w:rPr>
          </w:rPrChange>
        </w:rPr>
        <w:t>.</w:t>
      </w:r>
      <w:ins w:id="1251" w:author="Furuichi, Sho" w:date="2017-10-04T19:38:00Z">
        <w:r w:rsidR="00BC3ECA" w:rsidRPr="00282A4B">
          <w:rPr>
            <w:rPrChange w:id="1252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2</w:t>
        </w:r>
      </w:ins>
      <w:ins w:id="1253" w:author="Furuichi, Sho" w:date="2017-10-04T18:53:00Z">
        <w:r w:rsidR="00CE37D4" w:rsidRPr="00282A4B">
          <w:rPr>
            <w:rPrChange w:id="1254" w:author="Furuichi, Sho" w:date="2017-10-04T20:11:00Z">
              <w:rPr>
                <w:lang w:val="en-GB"/>
              </w:rPr>
            </w:rPrChange>
          </w:rPr>
          <w:t>.</w:t>
        </w:r>
      </w:ins>
      <w:r w:rsidR="003124DA" w:rsidRPr="00282A4B">
        <w:rPr>
          <w:rPrChange w:id="1255" w:author="Furuichi, Sho" w:date="2017-10-04T20:11:00Z">
            <w:rPr>
              <w:lang w:val="en-GB"/>
            </w:rPr>
          </w:rPrChange>
        </w:rPr>
        <w:t>3</w:t>
      </w:r>
      <w:r w:rsidR="004D01CC" w:rsidRPr="00282A4B">
        <w:rPr>
          <w:rPrChange w:id="1256" w:author="Furuichi, Sho" w:date="2017-10-04T20:11:00Z">
            <w:rPr>
              <w:lang w:val="en-GB"/>
            </w:rPr>
          </w:rPrChange>
        </w:rPr>
        <w:t>.2</w:t>
      </w:r>
      <w:r w:rsidR="004D01CC" w:rsidRPr="00282A4B">
        <w:rPr>
          <w:rPrChange w:id="1257" w:author="Furuichi, Sho" w:date="2017-10-04T20:11:00Z">
            <w:rPr>
              <w:lang w:val="en-GB"/>
            </w:rPr>
          </w:rPrChange>
        </w:rPr>
        <w:tab/>
        <w:t xml:space="preserve">DPA </w:t>
      </w:r>
      <w:r w:rsidR="00136F07" w:rsidRPr="00282A4B">
        <w:rPr>
          <w:rPrChange w:id="1258" w:author="Furuichi, Sho" w:date="2017-10-04T20:11:00Z">
            <w:rPr>
              <w:lang w:val="en-GB"/>
            </w:rPr>
          </w:rPrChange>
        </w:rPr>
        <w:t xml:space="preserve">Activation Status </w:t>
      </w:r>
      <w:r w:rsidR="004D01CC" w:rsidRPr="00282A4B">
        <w:rPr>
          <w:rPrChange w:id="1259" w:author="Furuichi, Sho" w:date="2017-10-04T20:11:00Z">
            <w:rPr>
              <w:lang w:val="en-GB"/>
            </w:rPr>
          </w:rPrChange>
        </w:rPr>
        <w:t>Confirm</w:t>
      </w:r>
      <w:bookmarkEnd w:id="1245"/>
    </w:p>
    <w:p w:rsidR="0059566A" w:rsidRDefault="0059566A">
      <w:pPr>
        <w:spacing w:before="240"/>
        <w:rPr>
          <w:ins w:id="1260" w:author="Furuichi, Sho" w:date="2017-10-04T19:22:00Z"/>
          <w:rFonts w:ascii="Times New Roman" w:hAnsi="Times New Roman"/>
          <w:lang w:val="en-GB"/>
        </w:rPr>
        <w:pPrChange w:id="1261" w:author="Furuichi, Sho" w:date="2017-10-04T19:22:00Z">
          <w:pPr/>
        </w:pPrChange>
      </w:pPr>
      <w:r w:rsidRPr="0059566A">
        <w:rPr>
          <w:rFonts w:ascii="Times New Roman" w:hAnsi="Times New Roman"/>
          <w:lang w:val="en-GB"/>
        </w:rPr>
        <w:t xml:space="preserve">DPA </w:t>
      </w:r>
      <w:r w:rsidR="00136F07" w:rsidRPr="00136F07">
        <w:rPr>
          <w:rFonts w:ascii="Times New Roman" w:hAnsi="Times New Roman"/>
          <w:lang w:val="en-GB"/>
        </w:rPr>
        <w:t xml:space="preserve">Activation Status </w:t>
      </w:r>
      <w:r w:rsidRPr="0059566A">
        <w:rPr>
          <w:rFonts w:ascii="Times New Roman" w:hAnsi="Times New Roman"/>
          <w:lang w:val="en-GB"/>
        </w:rPr>
        <w:t>Confirm</w:t>
      </w:r>
      <w:r w:rsidRPr="003B649E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shall be sent by the ESC to the SAS for the response to the </w:t>
      </w:r>
      <w:r w:rsidRPr="0059566A">
        <w:rPr>
          <w:rFonts w:ascii="Times New Roman" w:hAnsi="Times New Roman"/>
          <w:lang w:val="en-GB"/>
        </w:rPr>
        <w:t xml:space="preserve">DPA </w:t>
      </w:r>
      <w:r w:rsidR="00136F07" w:rsidRPr="00136F07">
        <w:rPr>
          <w:rFonts w:ascii="Times New Roman" w:hAnsi="Times New Roman"/>
          <w:lang w:val="en-GB"/>
        </w:rPr>
        <w:t xml:space="preserve">Activation Status </w:t>
      </w:r>
      <w:r w:rsidRPr="0059566A">
        <w:rPr>
          <w:rFonts w:ascii="Times New Roman" w:hAnsi="Times New Roman"/>
          <w:lang w:val="en-GB"/>
        </w:rPr>
        <w:t>Indication</w:t>
      </w:r>
      <w:r>
        <w:rPr>
          <w:rFonts w:ascii="Times New Roman" w:hAnsi="Times New Roman"/>
          <w:lang w:val="en-GB"/>
        </w:rPr>
        <w:t xml:space="preserve">. The </w:t>
      </w:r>
      <w:r w:rsidRPr="0059566A">
        <w:rPr>
          <w:rFonts w:ascii="Times New Roman" w:hAnsi="Times New Roman"/>
          <w:lang w:val="en-GB"/>
        </w:rPr>
        <w:t xml:space="preserve">DPA </w:t>
      </w:r>
      <w:r w:rsidR="00136F07" w:rsidRPr="00136F07">
        <w:rPr>
          <w:rFonts w:ascii="Times New Roman" w:hAnsi="Times New Roman"/>
          <w:lang w:val="en-GB"/>
        </w:rPr>
        <w:t xml:space="preserve">Activation Status </w:t>
      </w:r>
      <w:r w:rsidRPr="0059566A">
        <w:rPr>
          <w:rFonts w:ascii="Times New Roman" w:hAnsi="Times New Roman"/>
          <w:lang w:val="en-GB"/>
        </w:rPr>
        <w:t>Confirm</w:t>
      </w:r>
      <w:r>
        <w:rPr>
          <w:rFonts w:ascii="Times New Roman" w:hAnsi="Times New Roman"/>
          <w:lang w:val="en-GB"/>
        </w:rPr>
        <w:t xml:space="preserve"> shall be </w:t>
      </w:r>
      <w:ins w:id="1262" w:author="Furuichi, Sho" w:date="2017-10-04T19:07:00Z">
        <w:r w:rsidR="00684BDC">
          <w:rPr>
            <w:rFonts w:ascii="Times New Roman" w:hAnsi="Times New Roman"/>
            <w:lang w:val="en-GB"/>
          </w:rPr>
          <w:t xml:space="preserve">generated by encoding the </w:t>
        </w:r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</w:t>
        </w:r>
      </w:ins>
      <w:r>
        <w:rPr>
          <w:rFonts w:ascii="Times New Roman" w:hAnsi="Times New Roman"/>
          <w:lang w:val="en-GB"/>
        </w:rPr>
        <w:t>empty JSON object (i.e. “</w:t>
      </w:r>
      <w:r w:rsidRPr="003B649E">
        <w:rPr>
          <w:rFonts w:ascii="Courier New" w:hAnsi="Courier New" w:cs="Courier New"/>
          <w:lang w:val="en-GB"/>
        </w:rPr>
        <w:t>{}</w:t>
      </w:r>
      <w:r>
        <w:rPr>
          <w:rFonts w:ascii="Times New Roman" w:hAnsi="Times New Roman"/>
          <w:lang w:val="en-GB"/>
        </w:rPr>
        <w:t>”)</w:t>
      </w:r>
      <w:ins w:id="1263" w:author="Furuichi, Sho" w:date="2017-10-04T19:07:00Z">
        <w:r w:rsidR="00684BDC" w:rsidRPr="00684BDC">
          <w:rPr>
            <w:rFonts w:ascii="Times New Roman" w:hAnsi="Times New Roman"/>
            <w:lang w:val="en-GB"/>
          </w:rPr>
          <w:t xml:space="preserve"> </w:t>
        </w:r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</w:t>
        </w:r>
      </w:ins>
      <w:r>
        <w:rPr>
          <w:rFonts w:ascii="Times New Roman" w:hAnsi="Times New Roman"/>
          <w:lang w:val="en-GB"/>
        </w:rPr>
        <w:t>.</w:t>
      </w:r>
    </w:p>
    <w:p w:rsidR="00F63544" w:rsidRPr="003B649E" w:rsidRDefault="00F63544">
      <w:pPr>
        <w:spacing w:before="240"/>
        <w:rPr>
          <w:rFonts w:ascii="Times New Roman" w:hAnsi="Times New Roman"/>
          <w:lang w:val="en-GB"/>
        </w:rPr>
        <w:pPrChange w:id="1264" w:author="Furuichi, Sho" w:date="2017-10-04T19:22:00Z">
          <w:pPr/>
        </w:pPrChange>
      </w:pPr>
    </w:p>
    <w:p w:rsidR="00993B85" w:rsidRPr="00282A4B" w:rsidRDefault="004F20EF">
      <w:pPr>
        <w:pStyle w:val="Titre3"/>
        <w:ind w:left="211" w:hanging="211"/>
        <w:rPr>
          <w:rPrChange w:id="1265" w:author="Furuichi, Sho" w:date="2017-10-04T20:16:00Z">
            <w:rPr>
              <w:lang w:val="en-GB"/>
            </w:rPr>
          </w:rPrChange>
        </w:rPr>
        <w:pPrChange w:id="1266" w:author="Furuichi, Sho" w:date="2017-10-04T20:16:00Z">
          <w:pPr>
            <w:pStyle w:val="Titre2"/>
            <w:spacing w:before="240" w:after="60"/>
            <w:ind w:left="210" w:right="210"/>
          </w:pPr>
        </w:pPrChange>
      </w:pPr>
      <w:bookmarkStart w:id="1267" w:name="_Toc494975872"/>
      <w:del w:id="1268" w:author="Furuichi, Sho" w:date="2017-09-26T00:40:00Z">
        <w:r w:rsidRPr="00282A4B" w:rsidDel="008F5C7E">
          <w:rPr>
            <w:rPrChange w:id="1269" w:author="Furuichi, Sho" w:date="2017-10-04T20:16:00Z">
              <w:rPr>
                <w:sz w:val="24"/>
                <w:szCs w:val="24"/>
                <w:lang w:val="en-GB"/>
              </w:rPr>
            </w:rPrChange>
          </w:rPr>
          <w:delText>6</w:delText>
        </w:r>
      </w:del>
      <w:ins w:id="1270" w:author="Furuichi, Sho" w:date="2017-09-26T00:40:00Z">
        <w:r w:rsidR="008F5C7E" w:rsidRPr="00282A4B">
          <w:rPr>
            <w:rPrChange w:id="1271" w:author="Furuichi, Sho" w:date="2017-10-04T20:16:00Z">
              <w:rPr>
                <w:sz w:val="24"/>
                <w:szCs w:val="24"/>
                <w:lang w:val="en-GB"/>
              </w:rPr>
            </w:rPrChange>
          </w:rPr>
          <w:t>7</w:t>
        </w:r>
      </w:ins>
      <w:r w:rsidR="00993B85" w:rsidRPr="00282A4B">
        <w:rPr>
          <w:rPrChange w:id="1272" w:author="Furuichi, Sho" w:date="2017-10-04T20:16:00Z">
            <w:rPr>
              <w:sz w:val="24"/>
              <w:szCs w:val="24"/>
              <w:lang w:val="en-GB"/>
            </w:rPr>
          </w:rPrChange>
        </w:rPr>
        <w:t>.</w:t>
      </w:r>
      <w:ins w:id="1273" w:author="Furuichi, Sho" w:date="2017-10-04T19:38:00Z">
        <w:r w:rsidR="00BC3ECA" w:rsidRPr="00282A4B">
          <w:rPr>
            <w:rPrChange w:id="1274" w:author="Furuichi, Sho" w:date="2017-10-04T20:16:00Z">
              <w:rPr>
                <w:sz w:val="24"/>
                <w:szCs w:val="24"/>
                <w:lang w:val="en-GB"/>
              </w:rPr>
            </w:rPrChange>
          </w:rPr>
          <w:t>2</w:t>
        </w:r>
      </w:ins>
      <w:ins w:id="1275" w:author="Furuichi, Sho" w:date="2017-10-04T18:54:00Z">
        <w:r w:rsidR="00CE37D4" w:rsidRPr="00282A4B">
          <w:rPr>
            <w:rPrChange w:id="1276" w:author="Furuichi, Sho" w:date="2017-10-04T20:16:00Z">
              <w:rPr>
                <w:sz w:val="24"/>
                <w:szCs w:val="24"/>
                <w:lang w:val="en-GB"/>
              </w:rPr>
            </w:rPrChange>
          </w:rPr>
          <w:t>.</w:t>
        </w:r>
      </w:ins>
      <w:r w:rsidR="003124DA" w:rsidRPr="00282A4B">
        <w:rPr>
          <w:rPrChange w:id="1277" w:author="Furuichi, Sho" w:date="2017-10-04T20:16:00Z">
            <w:rPr>
              <w:sz w:val="24"/>
              <w:szCs w:val="24"/>
              <w:lang w:val="en-GB"/>
            </w:rPr>
          </w:rPrChange>
        </w:rPr>
        <w:t>4</w:t>
      </w:r>
      <w:r w:rsidR="00993B85" w:rsidRPr="00282A4B">
        <w:rPr>
          <w:rPrChange w:id="1278" w:author="Furuichi, Sho" w:date="2017-10-04T20:16:00Z">
            <w:rPr>
              <w:sz w:val="24"/>
              <w:szCs w:val="24"/>
              <w:lang w:val="en-GB"/>
            </w:rPr>
          </w:rPrChange>
        </w:rPr>
        <w:tab/>
      </w:r>
      <w:ins w:id="1279" w:author="Furuichi, Sho" w:date="2017-10-04T18:58:00Z">
        <w:r w:rsidR="00D615F3" w:rsidRPr="00282A4B">
          <w:rPr>
            <w:rPrChange w:id="1280" w:author="Furuichi, Sho" w:date="2017-10-04T20:16:00Z">
              <w:rPr>
                <w:sz w:val="24"/>
                <w:szCs w:val="24"/>
                <w:lang w:val="en-GB"/>
              </w:rPr>
            </w:rPrChange>
          </w:rPr>
          <w:t xml:space="preserve">Payload Data for </w:t>
        </w:r>
      </w:ins>
      <w:r w:rsidR="00993B85" w:rsidRPr="00282A4B">
        <w:rPr>
          <w:rPrChange w:id="1281" w:author="Furuichi, Sho" w:date="2017-10-04T20:16:00Z">
            <w:rPr>
              <w:sz w:val="24"/>
              <w:szCs w:val="24"/>
              <w:lang w:val="en-GB"/>
            </w:rPr>
          </w:rPrChange>
        </w:rPr>
        <w:t>Keep Alive Message</w:t>
      </w:r>
      <w:bookmarkEnd w:id="1267"/>
    </w:p>
    <w:p w:rsidR="00993B85" w:rsidRPr="00282A4B" w:rsidRDefault="004F20EF">
      <w:pPr>
        <w:pStyle w:val="Titre4"/>
        <w:ind w:left="210"/>
        <w:rPr>
          <w:rPrChange w:id="1282" w:author="Furuichi, Sho" w:date="2017-10-04T20:11:00Z">
            <w:rPr>
              <w:lang w:val="en-GB"/>
            </w:rPr>
          </w:rPrChange>
        </w:rPr>
        <w:pPrChange w:id="1283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284" w:name="_Toc494975873"/>
      <w:del w:id="1285" w:author="Furuichi, Sho" w:date="2017-09-26T00:40:00Z">
        <w:r w:rsidRPr="00282A4B" w:rsidDel="008F5C7E">
          <w:rPr>
            <w:rPrChange w:id="1286" w:author="Furuichi, Sho" w:date="2017-10-04T20:11:00Z">
              <w:rPr>
                <w:lang w:val="en-GB"/>
              </w:rPr>
            </w:rPrChange>
          </w:rPr>
          <w:delText>6</w:delText>
        </w:r>
      </w:del>
      <w:ins w:id="1287" w:author="Furuichi, Sho" w:date="2017-09-26T00:40:00Z">
        <w:r w:rsidR="008F5C7E" w:rsidRPr="00282A4B">
          <w:rPr>
            <w:rPrChange w:id="1288" w:author="Furuichi, Sho" w:date="2017-10-04T20:11:00Z">
              <w:rPr>
                <w:lang w:val="en-GB"/>
              </w:rPr>
            </w:rPrChange>
          </w:rPr>
          <w:t>7</w:t>
        </w:r>
      </w:ins>
      <w:r w:rsidR="00993B85" w:rsidRPr="00282A4B">
        <w:rPr>
          <w:rPrChange w:id="1289" w:author="Furuichi, Sho" w:date="2017-10-04T20:11:00Z">
            <w:rPr>
              <w:lang w:val="en-GB"/>
            </w:rPr>
          </w:rPrChange>
        </w:rPr>
        <w:t>.</w:t>
      </w:r>
      <w:ins w:id="1290" w:author="Furuichi, Sho" w:date="2017-10-04T19:38:00Z">
        <w:r w:rsidR="00BC3ECA" w:rsidRPr="00282A4B">
          <w:rPr>
            <w:rPrChange w:id="1291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2</w:t>
        </w:r>
      </w:ins>
      <w:ins w:id="1292" w:author="Furuichi, Sho" w:date="2017-10-04T18:54:00Z">
        <w:r w:rsidR="00CE37D4" w:rsidRPr="00282A4B">
          <w:rPr>
            <w:rPrChange w:id="1293" w:author="Furuichi, Sho" w:date="2017-10-04T20:11:00Z">
              <w:rPr>
                <w:lang w:val="en-GB"/>
              </w:rPr>
            </w:rPrChange>
          </w:rPr>
          <w:t>.</w:t>
        </w:r>
      </w:ins>
      <w:r w:rsidR="003124DA" w:rsidRPr="00282A4B">
        <w:rPr>
          <w:rPrChange w:id="1294" w:author="Furuichi, Sho" w:date="2017-10-04T20:11:00Z">
            <w:rPr>
              <w:lang w:val="en-GB"/>
            </w:rPr>
          </w:rPrChange>
        </w:rPr>
        <w:t>4</w:t>
      </w:r>
      <w:r w:rsidR="00993B85" w:rsidRPr="00282A4B">
        <w:rPr>
          <w:rPrChange w:id="1295" w:author="Furuichi, Sho" w:date="2017-10-04T20:11:00Z">
            <w:rPr>
              <w:lang w:val="en-GB"/>
            </w:rPr>
          </w:rPrChange>
        </w:rPr>
        <w:t>.1</w:t>
      </w:r>
      <w:r w:rsidR="00993B85" w:rsidRPr="00282A4B">
        <w:rPr>
          <w:rPrChange w:id="1296" w:author="Furuichi, Sho" w:date="2017-10-04T20:11:00Z">
            <w:rPr>
              <w:lang w:val="en-GB"/>
            </w:rPr>
          </w:rPrChange>
        </w:rPr>
        <w:tab/>
        <w:t xml:space="preserve">Keep Alive </w:t>
      </w:r>
      <w:r w:rsidR="003124DA" w:rsidRPr="00282A4B">
        <w:rPr>
          <w:rPrChange w:id="1297" w:author="Furuichi, Sho" w:date="2017-10-04T20:11:00Z">
            <w:rPr>
              <w:lang w:val="en-GB"/>
            </w:rPr>
          </w:rPrChange>
        </w:rPr>
        <w:t>Request</w:t>
      </w:r>
      <w:bookmarkEnd w:id="1284"/>
    </w:p>
    <w:p w:rsidR="00993B85" w:rsidRDefault="00993B85">
      <w:pPr>
        <w:spacing w:before="240"/>
        <w:rPr>
          <w:rFonts w:ascii="Times New Roman" w:hAnsi="Times New Roman"/>
          <w:lang w:val="en-GB"/>
        </w:rPr>
        <w:pPrChange w:id="1298" w:author="Furuichi, Sho" w:date="2017-10-04T19:22:00Z">
          <w:pPr/>
        </w:pPrChange>
      </w:pPr>
      <w:r w:rsidRPr="00993B85">
        <w:rPr>
          <w:rFonts w:ascii="Times New Roman" w:hAnsi="Times New Roman"/>
          <w:lang w:val="en-GB"/>
        </w:rPr>
        <w:t>Keep Alive Indication</w:t>
      </w:r>
      <w:r>
        <w:rPr>
          <w:rFonts w:ascii="Times New Roman" w:hAnsi="Times New Roman"/>
          <w:lang w:val="en-GB"/>
        </w:rPr>
        <w:t xml:space="preserve"> shall be sent from the SAS to ESC. The </w:t>
      </w:r>
      <w:r w:rsidRPr="00993B85">
        <w:rPr>
          <w:rFonts w:ascii="Times New Roman" w:hAnsi="Times New Roman"/>
          <w:lang w:val="en-GB"/>
        </w:rPr>
        <w:t xml:space="preserve">Keep Alive </w:t>
      </w:r>
      <w:r w:rsidR="003124DA">
        <w:rPr>
          <w:rFonts w:ascii="Times New Roman" w:hAnsi="Times New Roman" w:hint="eastAsia"/>
          <w:lang w:val="en-GB"/>
        </w:rPr>
        <w:t>Request</w:t>
      </w:r>
      <w:r w:rsidR="003124DA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shall be generated by encoding the </w:t>
      </w:r>
      <w:ins w:id="1299" w:author="Furuichi, Sho" w:date="2017-10-04T19:07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the </w:t>
        </w:r>
      </w:ins>
      <w:r>
        <w:rPr>
          <w:rFonts w:ascii="Times New Roman" w:hAnsi="Times New Roman"/>
          <w:i/>
          <w:lang w:val="en-GB"/>
        </w:rPr>
        <w:t>KeepAlive</w:t>
      </w:r>
      <w:r>
        <w:rPr>
          <w:rFonts w:ascii="Times New Roman" w:hAnsi="Times New Roman"/>
          <w:lang w:val="en-GB"/>
        </w:rPr>
        <w:t xml:space="preserve"> object </w:t>
      </w:r>
      <w:ins w:id="1300" w:author="Furuichi, Sho" w:date="2017-10-04T19:07:00Z"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301" w:author="Furuichi, Sho" w:date="2017-10-04T19:07:00Z">
        <w:r w:rsidDel="00684BDC">
          <w:rPr>
            <w:rFonts w:ascii="Times New Roman" w:hAnsi="Times New Roman"/>
            <w:lang w:val="en-GB"/>
          </w:rPr>
          <w:delText>in the following table using JSON.</w:delText>
        </w:r>
      </w:del>
    </w:p>
    <w:p w:rsidR="00993B85" w:rsidRDefault="00993B85" w:rsidP="00993B85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302" w:author="Furuichi, Sho" w:date="2017-10-05T14:08:00Z">
        <w:r w:rsidR="0040247F">
          <w:rPr>
            <w:noProof/>
          </w:rPr>
          <w:t>12</w:t>
        </w:r>
      </w:ins>
      <w:del w:id="1303" w:author="Furuichi, Sho" w:date="2017-10-04T19:15:00Z">
        <w:r w:rsidR="008E52D5" w:rsidDel="00345924">
          <w:rPr>
            <w:noProof/>
          </w:rPr>
          <w:delText>11</w:delText>
        </w:r>
      </w:del>
      <w:r w:rsidR="009125B5">
        <w:rPr>
          <w:noProof/>
        </w:rPr>
        <w:fldChar w:fldCharType="end"/>
      </w:r>
      <w:r>
        <w:t xml:space="preserve">: </w:t>
      </w:r>
      <w:r>
        <w:rPr>
          <w:rFonts w:ascii="Times New Roman" w:hAnsi="Times New Roman"/>
          <w:i/>
          <w:lang w:val="en-GB"/>
        </w:rPr>
        <w:t>KeepAlive</w:t>
      </w:r>
      <w:r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978"/>
        <w:gridCol w:w="3957"/>
      </w:tblGrid>
      <w:tr w:rsidR="00993B85" w:rsidTr="00601D68">
        <w:trPr>
          <w:jc w:val="center"/>
        </w:trPr>
        <w:tc>
          <w:tcPr>
            <w:tcW w:w="2785" w:type="dxa"/>
          </w:tcPr>
          <w:p w:rsidR="00993B85" w:rsidRPr="00E54201" w:rsidRDefault="00993B85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978" w:type="dxa"/>
          </w:tcPr>
          <w:p w:rsidR="00993B85" w:rsidRPr="00E54201" w:rsidRDefault="00993B85" w:rsidP="0005006F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R/O/C</w:t>
            </w:r>
          </w:p>
        </w:tc>
        <w:tc>
          <w:tcPr>
            <w:tcW w:w="3957" w:type="dxa"/>
          </w:tcPr>
          <w:p w:rsidR="00993B85" w:rsidRPr="00E54201" w:rsidRDefault="00993B85" w:rsidP="0005006F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993B85" w:rsidTr="00601D68">
        <w:trPr>
          <w:jc w:val="center"/>
        </w:trPr>
        <w:tc>
          <w:tcPr>
            <w:tcW w:w="2785" w:type="dxa"/>
          </w:tcPr>
          <w:p w:rsidR="00993B85" w:rsidRDefault="00993B85" w:rsidP="00993B85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3B649E">
              <w:rPr>
                <w:rFonts w:ascii="Times New Roman" w:hAnsi="Times New Roman"/>
                <w:i/>
                <w:lang w:val="en-GB"/>
              </w:rPr>
              <w:t>sas</w:t>
            </w:r>
            <w:r>
              <w:rPr>
                <w:rFonts w:ascii="Times New Roman" w:hAnsi="Times New Roman"/>
                <w:i/>
                <w:lang w:val="en-GB"/>
              </w:rPr>
              <w:t>RegistrationId</w:t>
            </w:r>
          </w:p>
          <w:p w:rsidR="00993B85" w:rsidRPr="000D51FD" w:rsidRDefault="00993B85" w:rsidP="00993B85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DATA TYPE: </w:t>
            </w:r>
            <w:r w:rsidR="00227B42"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/>
                <w:lang w:val="en-GB"/>
              </w:rPr>
              <w:t>tring</w:t>
            </w:r>
          </w:p>
        </w:tc>
        <w:tc>
          <w:tcPr>
            <w:tcW w:w="1978" w:type="dxa"/>
          </w:tcPr>
          <w:p w:rsidR="00993B85" w:rsidRPr="009F037A" w:rsidRDefault="003124DA" w:rsidP="006827C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Required</w:t>
            </w:r>
          </w:p>
        </w:tc>
        <w:tc>
          <w:tcPr>
            <w:tcW w:w="3957" w:type="dxa"/>
          </w:tcPr>
          <w:p w:rsidR="00993B85" w:rsidRDefault="00993B85" w:rsidP="003124DA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included to </w:t>
            </w:r>
            <w:r>
              <w:rPr>
                <w:rFonts w:ascii="Times New Roman" w:hAnsi="Times New Roman"/>
                <w:lang w:val="en-GB"/>
              </w:rPr>
              <w:t>indicate the registration identifier of the SAS.</w:t>
            </w:r>
          </w:p>
        </w:tc>
      </w:tr>
    </w:tbl>
    <w:p w:rsidR="00F63544" w:rsidRPr="00F63544" w:rsidRDefault="00F63544">
      <w:pPr>
        <w:ind w:left="210"/>
        <w:rPr>
          <w:ins w:id="1304" w:author="Furuichi, Sho" w:date="2017-10-04T19:22:00Z"/>
          <w:rPrChange w:id="1305" w:author="Furuichi, Sho" w:date="2017-10-04T19:22:00Z">
            <w:rPr>
              <w:ins w:id="1306" w:author="Furuichi, Sho" w:date="2017-10-04T19:22:00Z"/>
              <w:lang w:val="en-GB"/>
            </w:rPr>
          </w:rPrChange>
        </w:rPr>
        <w:pPrChange w:id="1307" w:author="Furuichi, Sho" w:date="2017-10-04T20:18:00Z">
          <w:pPr>
            <w:pStyle w:val="Titre3"/>
            <w:spacing w:before="240" w:after="60"/>
            <w:ind w:left="210" w:right="210"/>
          </w:pPr>
        </w:pPrChange>
      </w:pPr>
    </w:p>
    <w:p w:rsidR="00993B85" w:rsidRPr="00282A4B" w:rsidRDefault="004F20EF">
      <w:pPr>
        <w:pStyle w:val="Titre4"/>
        <w:ind w:left="210"/>
        <w:rPr>
          <w:rPrChange w:id="1308" w:author="Furuichi, Sho" w:date="2017-10-04T20:11:00Z">
            <w:rPr>
              <w:lang w:val="en-GB"/>
            </w:rPr>
          </w:rPrChange>
        </w:rPr>
        <w:pPrChange w:id="1309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310" w:name="_Toc494975874"/>
      <w:del w:id="1311" w:author="Furuichi, Sho" w:date="2017-09-26T00:40:00Z">
        <w:r w:rsidRPr="00282A4B" w:rsidDel="008F5C7E">
          <w:rPr>
            <w:rPrChange w:id="1312" w:author="Furuichi, Sho" w:date="2017-10-04T20:11:00Z">
              <w:rPr>
                <w:lang w:val="en-GB"/>
              </w:rPr>
            </w:rPrChange>
          </w:rPr>
          <w:lastRenderedPageBreak/>
          <w:delText>6</w:delText>
        </w:r>
      </w:del>
      <w:ins w:id="1313" w:author="Furuichi, Sho" w:date="2017-09-26T00:40:00Z">
        <w:r w:rsidR="008F5C7E" w:rsidRPr="00282A4B">
          <w:rPr>
            <w:rPrChange w:id="1314" w:author="Furuichi, Sho" w:date="2017-10-04T20:11:00Z">
              <w:rPr>
                <w:lang w:val="en-GB"/>
              </w:rPr>
            </w:rPrChange>
          </w:rPr>
          <w:t>7</w:t>
        </w:r>
      </w:ins>
      <w:r w:rsidR="00993B85" w:rsidRPr="00282A4B">
        <w:rPr>
          <w:rPrChange w:id="1315" w:author="Furuichi, Sho" w:date="2017-10-04T20:11:00Z">
            <w:rPr>
              <w:lang w:val="en-GB"/>
            </w:rPr>
          </w:rPrChange>
        </w:rPr>
        <w:t>.</w:t>
      </w:r>
      <w:ins w:id="1316" w:author="Furuichi, Sho" w:date="2017-10-04T19:38:00Z">
        <w:r w:rsidR="00BC3ECA" w:rsidRPr="00282A4B">
          <w:rPr>
            <w:rPrChange w:id="1317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2</w:t>
        </w:r>
      </w:ins>
      <w:ins w:id="1318" w:author="Furuichi, Sho" w:date="2017-10-04T18:55:00Z">
        <w:r w:rsidR="00CE37D4" w:rsidRPr="00282A4B">
          <w:rPr>
            <w:rPrChange w:id="1319" w:author="Furuichi, Sho" w:date="2017-10-04T20:11:00Z">
              <w:rPr>
                <w:lang w:val="en-GB"/>
              </w:rPr>
            </w:rPrChange>
          </w:rPr>
          <w:t>.</w:t>
        </w:r>
      </w:ins>
      <w:r w:rsidR="003124DA" w:rsidRPr="00282A4B">
        <w:rPr>
          <w:rPrChange w:id="1320" w:author="Furuichi, Sho" w:date="2017-10-04T20:11:00Z">
            <w:rPr>
              <w:lang w:val="en-GB"/>
            </w:rPr>
          </w:rPrChange>
        </w:rPr>
        <w:t>4</w:t>
      </w:r>
      <w:r w:rsidR="00993B85" w:rsidRPr="00282A4B">
        <w:rPr>
          <w:rPrChange w:id="1321" w:author="Furuichi, Sho" w:date="2017-10-04T20:11:00Z">
            <w:rPr>
              <w:lang w:val="en-GB"/>
            </w:rPr>
          </w:rPrChange>
        </w:rPr>
        <w:t>.2</w:t>
      </w:r>
      <w:r w:rsidR="00993B85" w:rsidRPr="00282A4B">
        <w:rPr>
          <w:rPrChange w:id="1322" w:author="Furuichi, Sho" w:date="2017-10-04T20:11:00Z">
            <w:rPr>
              <w:lang w:val="en-GB"/>
            </w:rPr>
          </w:rPrChange>
        </w:rPr>
        <w:tab/>
        <w:t xml:space="preserve">Keep Alive </w:t>
      </w:r>
      <w:r w:rsidR="003124DA" w:rsidRPr="00282A4B">
        <w:rPr>
          <w:rPrChange w:id="1323" w:author="Furuichi, Sho" w:date="2017-10-04T20:11:00Z">
            <w:rPr>
              <w:lang w:val="en-GB"/>
            </w:rPr>
          </w:rPrChange>
        </w:rPr>
        <w:t>Response</w:t>
      </w:r>
      <w:bookmarkEnd w:id="1310"/>
    </w:p>
    <w:p w:rsidR="004D01CC" w:rsidRDefault="00993B85">
      <w:pPr>
        <w:spacing w:before="240"/>
        <w:rPr>
          <w:rFonts w:ascii="Times New Roman" w:hAnsi="Times New Roman"/>
          <w:lang w:val="en-GB"/>
        </w:rPr>
        <w:pPrChange w:id="1324" w:author="Furuichi, Sho" w:date="2017-10-04T19:22:00Z">
          <w:pPr/>
        </w:pPrChange>
      </w:pPr>
      <w:r w:rsidRPr="00993B85">
        <w:rPr>
          <w:rFonts w:ascii="Times New Roman" w:hAnsi="Times New Roman"/>
          <w:lang w:val="en-GB"/>
        </w:rPr>
        <w:t>Keep Alive Confirm</w:t>
      </w:r>
      <w:r w:rsidRPr="003B649E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shall be sent from the ESC to the SAS for the response to the </w:t>
      </w:r>
      <w:r w:rsidRPr="00993B85">
        <w:rPr>
          <w:rFonts w:ascii="Times New Roman" w:hAnsi="Times New Roman"/>
          <w:lang w:val="en-GB"/>
        </w:rPr>
        <w:t xml:space="preserve">Keep Alive </w:t>
      </w:r>
      <w:r w:rsidR="003124DA">
        <w:rPr>
          <w:rFonts w:ascii="Times New Roman" w:hAnsi="Times New Roman" w:hint="eastAsia"/>
          <w:lang w:val="en-GB"/>
        </w:rPr>
        <w:t>Request</w:t>
      </w:r>
      <w:r>
        <w:rPr>
          <w:rFonts w:ascii="Times New Roman" w:hAnsi="Times New Roman"/>
          <w:lang w:val="en-GB"/>
        </w:rPr>
        <w:t xml:space="preserve">. The </w:t>
      </w:r>
      <w:r w:rsidRPr="00993B85">
        <w:rPr>
          <w:rFonts w:ascii="Times New Roman" w:hAnsi="Times New Roman"/>
          <w:lang w:val="en-GB"/>
        </w:rPr>
        <w:t xml:space="preserve">Keep Alive </w:t>
      </w:r>
      <w:r w:rsidR="003124DA">
        <w:rPr>
          <w:rFonts w:ascii="Times New Roman" w:hAnsi="Times New Roman" w:hint="eastAsia"/>
          <w:lang w:val="en-GB"/>
        </w:rPr>
        <w:t>Response</w:t>
      </w:r>
      <w:r w:rsidR="003124DA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shall be </w:t>
      </w:r>
      <w:ins w:id="1325" w:author="Furuichi, Sho" w:date="2017-10-04T19:08:00Z">
        <w:r w:rsidR="00684BDC">
          <w:rPr>
            <w:rFonts w:ascii="Times New Roman" w:hAnsi="Times New Roman"/>
            <w:lang w:val="en-GB"/>
          </w:rPr>
          <w:t xml:space="preserve">generated by encoding the </w:t>
        </w:r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</w:t>
        </w:r>
      </w:ins>
      <w:r>
        <w:rPr>
          <w:rFonts w:ascii="Times New Roman" w:hAnsi="Times New Roman"/>
          <w:lang w:val="en-GB"/>
        </w:rPr>
        <w:t>empty JSON object (i.e. “</w:t>
      </w:r>
      <w:r w:rsidRPr="003B649E">
        <w:rPr>
          <w:rFonts w:ascii="Courier New" w:hAnsi="Courier New" w:cs="Courier New"/>
          <w:lang w:val="en-GB"/>
        </w:rPr>
        <w:t>{}</w:t>
      </w:r>
      <w:r>
        <w:rPr>
          <w:rFonts w:ascii="Times New Roman" w:hAnsi="Times New Roman"/>
          <w:lang w:val="en-GB"/>
        </w:rPr>
        <w:t>”)</w:t>
      </w:r>
      <w:ins w:id="1326" w:author="Furuichi, Sho" w:date="2017-10-04T19:08:00Z">
        <w:r w:rsidR="00684BDC" w:rsidRPr="00684BDC">
          <w:rPr>
            <w:rFonts w:ascii="Times New Roman" w:hAnsi="Times New Roman"/>
            <w:lang w:val="en-GB"/>
          </w:rPr>
          <w:t xml:space="preserve"> </w:t>
        </w:r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</w:t>
        </w:r>
      </w:ins>
      <w:r>
        <w:rPr>
          <w:rFonts w:ascii="Times New Roman" w:hAnsi="Times New Roman"/>
          <w:lang w:val="en-GB"/>
        </w:rPr>
        <w:t>.</w:t>
      </w:r>
    </w:p>
    <w:p w:rsidR="003124DA" w:rsidRDefault="003124DA" w:rsidP="00F674FF">
      <w:pPr>
        <w:rPr>
          <w:rFonts w:ascii="Times New Roman" w:hAnsi="Times New Roman"/>
          <w:lang w:val="en-GB"/>
        </w:rPr>
      </w:pPr>
    </w:p>
    <w:p w:rsidR="003124DA" w:rsidRPr="00282A4B" w:rsidRDefault="004F20EF">
      <w:pPr>
        <w:pStyle w:val="Titre3"/>
        <w:ind w:left="211" w:hanging="211"/>
        <w:rPr>
          <w:rPrChange w:id="1327" w:author="Furuichi, Sho" w:date="2017-10-04T20:16:00Z">
            <w:rPr>
              <w:lang w:val="en-GB"/>
            </w:rPr>
          </w:rPrChange>
        </w:rPr>
        <w:pPrChange w:id="1328" w:author="Furuichi, Sho" w:date="2017-10-04T20:16:00Z">
          <w:pPr>
            <w:pStyle w:val="Titre2"/>
            <w:spacing w:before="240" w:after="60"/>
            <w:ind w:left="210" w:right="210"/>
          </w:pPr>
        </w:pPrChange>
      </w:pPr>
      <w:bookmarkStart w:id="1329" w:name="_Toc494975875"/>
      <w:del w:id="1330" w:author="Furuichi, Sho" w:date="2017-09-26T00:40:00Z">
        <w:r w:rsidRPr="00282A4B" w:rsidDel="008F5C7E">
          <w:rPr>
            <w:rPrChange w:id="1331" w:author="Furuichi, Sho" w:date="2017-10-04T20:16:00Z">
              <w:rPr>
                <w:sz w:val="24"/>
                <w:szCs w:val="24"/>
                <w:lang w:val="en-GB"/>
              </w:rPr>
            </w:rPrChange>
          </w:rPr>
          <w:delText>6</w:delText>
        </w:r>
      </w:del>
      <w:ins w:id="1332" w:author="Furuichi, Sho" w:date="2017-09-26T00:40:00Z">
        <w:r w:rsidR="008F5C7E" w:rsidRPr="00282A4B">
          <w:rPr>
            <w:rPrChange w:id="1333" w:author="Furuichi, Sho" w:date="2017-10-04T20:16:00Z">
              <w:rPr>
                <w:sz w:val="24"/>
                <w:szCs w:val="24"/>
                <w:lang w:val="en-GB"/>
              </w:rPr>
            </w:rPrChange>
          </w:rPr>
          <w:t>7</w:t>
        </w:r>
      </w:ins>
      <w:r w:rsidR="003124DA" w:rsidRPr="00282A4B">
        <w:rPr>
          <w:rPrChange w:id="1334" w:author="Furuichi, Sho" w:date="2017-10-04T20:16:00Z">
            <w:rPr>
              <w:sz w:val="24"/>
              <w:szCs w:val="24"/>
              <w:lang w:val="en-GB"/>
            </w:rPr>
          </w:rPrChange>
        </w:rPr>
        <w:t>.</w:t>
      </w:r>
      <w:ins w:id="1335" w:author="Furuichi, Sho" w:date="2017-10-04T19:39:00Z">
        <w:r w:rsidR="00BC3ECA" w:rsidRPr="00282A4B">
          <w:rPr>
            <w:rPrChange w:id="1336" w:author="Furuichi, Sho" w:date="2017-10-04T20:16:00Z">
              <w:rPr>
                <w:sz w:val="24"/>
                <w:szCs w:val="24"/>
                <w:lang w:val="en-GB"/>
              </w:rPr>
            </w:rPrChange>
          </w:rPr>
          <w:t>2</w:t>
        </w:r>
      </w:ins>
      <w:ins w:id="1337" w:author="Furuichi, Sho" w:date="2017-10-04T18:56:00Z">
        <w:r w:rsidR="00CE37D4" w:rsidRPr="00282A4B">
          <w:rPr>
            <w:rPrChange w:id="1338" w:author="Furuichi, Sho" w:date="2017-10-04T20:16:00Z">
              <w:rPr>
                <w:sz w:val="24"/>
                <w:szCs w:val="24"/>
                <w:lang w:val="en-GB"/>
              </w:rPr>
            </w:rPrChange>
          </w:rPr>
          <w:t>.</w:t>
        </w:r>
      </w:ins>
      <w:r w:rsidR="003124DA" w:rsidRPr="00282A4B">
        <w:rPr>
          <w:rPrChange w:id="1339" w:author="Furuichi, Sho" w:date="2017-10-04T20:16:00Z">
            <w:rPr>
              <w:sz w:val="24"/>
              <w:szCs w:val="24"/>
              <w:lang w:val="en-GB"/>
            </w:rPr>
          </w:rPrChange>
        </w:rPr>
        <w:t>5</w:t>
      </w:r>
      <w:r w:rsidR="003124DA" w:rsidRPr="00282A4B">
        <w:rPr>
          <w:rPrChange w:id="1340" w:author="Furuichi, Sho" w:date="2017-10-04T20:16:00Z">
            <w:rPr>
              <w:sz w:val="24"/>
              <w:szCs w:val="24"/>
              <w:lang w:val="en-GB"/>
            </w:rPr>
          </w:rPrChange>
        </w:rPr>
        <w:tab/>
      </w:r>
      <w:ins w:id="1341" w:author="Furuichi, Sho" w:date="2017-10-04T18:58:00Z">
        <w:r w:rsidR="00D615F3" w:rsidRPr="00282A4B">
          <w:rPr>
            <w:rPrChange w:id="1342" w:author="Furuichi, Sho" w:date="2017-10-04T20:16:00Z">
              <w:rPr>
                <w:sz w:val="24"/>
                <w:szCs w:val="24"/>
                <w:lang w:val="en-GB"/>
              </w:rPr>
            </w:rPrChange>
          </w:rPr>
          <w:t xml:space="preserve">Payload Data for </w:t>
        </w:r>
      </w:ins>
      <w:r w:rsidR="003124DA" w:rsidRPr="00282A4B">
        <w:rPr>
          <w:rPrChange w:id="1343" w:author="Furuichi, Sho" w:date="2017-10-04T20:16:00Z">
            <w:rPr>
              <w:sz w:val="24"/>
              <w:szCs w:val="24"/>
              <w:lang w:val="en-GB"/>
            </w:rPr>
          </w:rPrChange>
        </w:rPr>
        <w:t>SAS Deregistration Message</w:t>
      </w:r>
      <w:bookmarkEnd w:id="1329"/>
    </w:p>
    <w:p w:rsidR="003124DA" w:rsidRPr="00282A4B" w:rsidRDefault="004F20EF">
      <w:pPr>
        <w:pStyle w:val="Titre4"/>
        <w:ind w:left="210"/>
        <w:rPr>
          <w:rPrChange w:id="1344" w:author="Furuichi, Sho" w:date="2017-10-04T20:11:00Z">
            <w:rPr>
              <w:lang w:val="en-GB"/>
            </w:rPr>
          </w:rPrChange>
        </w:rPr>
        <w:pPrChange w:id="1345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346" w:name="_Toc494975876"/>
      <w:del w:id="1347" w:author="Furuichi, Sho" w:date="2017-09-26T00:40:00Z">
        <w:r w:rsidRPr="00282A4B" w:rsidDel="008F5C7E">
          <w:rPr>
            <w:rPrChange w:id="1348" w:author="Furuichi, Sho" w:date="2017-10-04T20:11:00Z">
              <w:rPr>
                <w:rFonts w:eastAsiaTheme="minorEastAsia"/>
                <w:lang w:val="en-GB"/>
              </w:rPr>
            </w:rPrChange>
          </w:rPr>
          <w:delText>6</w:delText>
        </w:r>
      </w:del>
      <w:ins w:id="1349" w:author="Furuichi, Sho" w:date="2017-09-26T00:40:00Z">
        <w:r w:rsidR="008F5C7E" w:rsidRPr="00282A4B">
          <w:rPr>
            <w:rPrChange w:id="1350" w:author="Furuichi, Sho" w:date="2017-10-04T20:11:00Z">
              <w:rPr>
                <w:rFonts w:eastAsiaTheme="minorEastAsia"/>
                <w:lang w:val="en-GB"/>
              </w:rPr>
            </w:rPrChange>
          </w:rPr>
          <w:t>7</w:t>
        </w:r>
      </w:ins>
      <w:r w:rsidR="003124DA" w:rsidRPr="00282A4B">
        <w:rPr>
          <w:rPrChange w:id="1351" w:author="Furuichi, Sho" w:date="2017-10-04T20:11:00Z">
            <w:rPr>
              <w:lang w:val="en-GB"/>
            </w:rPr>
          </w:rPrChange>
        </w:rPr>
        <w:t>.</w:t>
      </w:r>
      <w:ins w:id="1352" w:author="Furuichi, Sho" w:date="2017-10-04T19:39:00Z">
        <w:r w:rsidR="00BC3ECA" w:rsidRPr="00282A4B">
          <w:rPr>
            <w:rPrChange w:id="1353" w:author="Furuichi, Sho" w:date="2017-10-04T20:11:00Z">
              <w:rPr>
                <w:bCs/>
                <w:sz w:val="22"/>
                <w:szCs w:val="22"/>
                <w:lang w:val="en-GB"/>
              </w:rPr>
            </w:rPrChange>
          </w:rPr>
          <w:t>2</w:t>
        </w:r>
      </w:ins>
      <w:ins w:id="1354" w:author="Furuichi, Sho" w:date="2017-10-04T18:56:00Z">
        <w:r w:rsidR="00CE37D4" w:rsidRPr="00282A4B">
          <w:rPr>
            <w:rPrChange w:id="1355" w:author="Furuichi, Sho" w:date="2017-10-04T20:11:00Z">
              <w:rPr>
                <w:lang w:val="en-GB"/>
              </w:rPr>
            </w:rPrChange>
          </w:rPr>
          <w:t>.</w:t>
        </w:r>
      </w:ins>
      <w:r w:rsidR="003124DA" w:rsidRPr="00282A4B">
        <w:rPr>
          <w:rPrChange w:id="1356" w:author="Furuichi, Sho" w:date="2017-10-04T20:11:00Z">
            <w:rPr>
              <w:rFonts w:eastAsiaTheme="minorEastAsia"/>
              <w:lang w:val="en-GB"/>
            </w:rPr>
          </w:rPrChange>
        </w:rPr>
        <w:t>5.1</w:t>
      </w:r>
      <w:r w:rsidR="003124DA" w:rsidRPr="00282A4B">
        <w:rPr>
          <w:rPrChange w:id="1357" w:author="Furuichi, Sho" w:date="2017-10-04T20:11:00Z">
            <w:rPr>
              <w:lang w:val="en-GB"/>
            </w:rPr>
          </w:rPrChange>
        </w:rPr>
        <w:tab/>
        <w:t>SAS Deregistration Request</w:t>
      </w:r>
      <w:bookmarkEnd w:id="1346"/>
    </w:p>
    <w:p w:rsidR="003124DA" w:rsidRDefault="003124DA">
      <w:pPr>
        <w:spacing w:before="240"/>
        <w:rPr>
          <w:rFonts w:ascii="Times New Roman" w:hAnsi="Times New Roman"/>
          <w:lang w:val="en-GB"/>
        </w:rPr>
        <w:pPrChange w:id="1358" w:author="Furuichi, Sho" w:date="2017-10-04T19:22:00Z">
          <w:pPr/>
        </w:pPrChange>
      </w:pPr>
      <w:r w:rsidRPr="00B54A6A">
        <w:rPr>
          <w:rFonts w:ascii="Times New Roman" w:hAnsi="Times New Roman"/>
          <w:lang w:val="en-GB"/>
        </w:rPr>
        <w:t xml:space="preserve">SAS </w:t>
      </w:r>
      <w:r>
        <w:rPr>
          <w:rFonts w:ascii="Times New Roman" w:hAnsi="Times New Roman" w:hint="eastAsia"/>
          <w:lang w:val="en-GB"/>
        </w:rPr>
        <w:t>Der</w:t>
      </w:r>
      <w:r w:rsidRPr="00B54A6A">
        <w:rPr>
          <w:rFonts w:ascii="Times New Roman" w:hAnsi="Times New Roman"/>
          <w:lang w:val="en-GB"/>
        </w:rPr>
        <w:t>egistration Request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 w:hint="eastAsia"/>
          <w:lang w:val="en-GB"/>
        </w:rPr>
        <w:t>may</w:t>
      </w:r>
      <w:r>
        <w:rPr>
          <w:rFonts w:ascii="Times New Roman" w:hAnsi="Times New Roman"/>
          <w:lang w:val="en-GB"/>
        </w:rPr>
        <w:t xml:space="preserve"> be sent by the SAS to </w:t>
      </w:r>
      <w:r>
        <w:rPr>
          <w:rFonts w:ascii="Times New Roman" w:hAnsi="Times New Roman" w:hint="eastAsia"/>
          <w:lang w:val="en-GB"/>
        </w:rPr>
        <w:t>de</w:t>
      </w:r>
      <w:r>
        <w:rPr>
          <w:rFonts w:ascii="Times New Roman" w:hAnsi="Times New Roman"/>
          <w:lang w:val="en-GB"/>
        </w:rPr>
        <w:t xml:space="preserve">register </w:t>
      </w:r>
      <w:r>
        <w:rPr>
          <w:rFonts w:ascii="Times New Roman" w:hAnsi="Times New Roman" w:hint="eastAsia"/>
          <w:lang w:val="en-GB"/>
        </w:rPr>
        <w:t>from</w:t>
      </w:r>
      <w:r>
        <w:rPr>
          <w:rFonts w:ascii="Times New Roman" w:hAnsi="Times New Roman"/>
          <w:lang w:val="en-GB"/>
        </w:rPr>
        <w:t xml:space="preserve"> the ESC</w:t>
      </w:r>
      <w:r>
        <w:rPr>
          <w:rFonts w:ascii="Times New Roman" w:hAnsi="Times New Roman" w:hint="eastAsia"/>
          <w:lang w:val="en-GB"/>
        </w:rPr>
        <w:t xml:space="preserve"> when the SAS wants to stop receiving indications from the ESC.</w:t>
      </w:r>
      <w:r>
        <w:rPr>
          <w:rFonts w:ascii="Times New Roman" w:hAnsi="Times New Roman"/>
          <w:lang w:val="en-GB"/>
        </w:rPr>
        <w:t xml:space="preserve"> The </w:t>
      </w:r>
      <w:r w:rsidRPr="00B54A6A">
        <w:rPr>
          <w:rFonts w:ascii="Times New Roman" w:hAnsi="Times New Roman"/>
          <w:lang w:val="en-GB"/>
        </w:rPr>
        <w:t xml:space="preserve">SAS </w:t>
      </w:r>
      <w:r>
        <w:rPr>
          <w:rFonts w:ascii="Times New Roman" w:hAnsi="Times New Roman" w:hint="eastAsia"/>
          <w:lang w:val="en-GB"/>
        </w:rPr>
        <w:t>Der</w:t>
      </w:r>
      <w:r w:rsidRPr="00B54A6A">
        <w:rPr>
          <w:rFonts w:ascii="Times New Roman" w:hAnsi="Times New Roman"/>
          <w:lang w:val="en-GB"/>
        </w:rPr>
        <w:t>egistration Request</w:t>
      </w:r>
      <w:r>
        <w:rPr>
          <w:rFonts w:ascii="Times New Roman" w:hAnsi="Times New Roman"/>
          <w:lang w:val="en-GB"/>
        </w:rPr>
        <w:t xml:space="preserve"> shall be generated by encoding the </w:t>
      </w:r>
      <w:ins w:id="1359" w:author="Furuichi, Sho" w:date="2017-10-04T19:08:00Z">
        <w:r w:rsidR="00684BDC" w:rsidRPr="00684BDC">
          <w:rPr>
            <w:rFonts w:ascii="Times New Roman" w:hAnsi="Times New Roman"/>
            <w:i/>
            <w:lang w:val="en-GB"/>
          </w:rPr>
          <w:t>MessageContainer</w:t>
        </w:r>
        <w:r w:rsidR="00684BDC">
          <w:rPr>
            <w:rFonts w:ascii="Times New Roman" w:hAnsi="Times New Roman"/>
            <w:lang w:val="en-GB"/>
          </w:rPr>
          <w:t xml:space="preserve"> object in which the </w:t>
        </w:r>
      </w:ins>
      <w:r w:rsidRPr="00B54A6A">
        <w:rPr>
          <w:rFonts w:ascii="Times New Roman" w:hAnsi="Times New Roman"/>
          <w:i/>
          <w:lang w:val="en-GB"/>
        </w:rPr>
        <w:t>Sas</w:t>
      </w:r>
      <w:r>
        <w:rPr>
          <w:rFonts w:ascii="Times New Roman" w:hAnsi="Times New Roman" w:hint="eastAsia"/>
          <w:i/>
          <w:lang w:val="en-GB"/>
        </w:rPr>
        <w:t>Der</w:t>
      </w:r>
      <w:r w:rsidRPr="00B54A6A">
        <w:rPr>
          <w:rFonts w:ascii="Times New Roman" w:hAnsi="Times New Roman"/>
          <w:i/>
          <w:lang w:val="en-GB"/>
        </w:rPr>
        <w:t>egistrationRequest</w:t>
      </w:r>
      <w:r>
        <w:rPr>
          <w:rFonts w:ascii="Times New Roman" w:hAnsi="Times New Roman"/>
          <w:lang w:val="en-GB"/>
        </w:rPr>
        <w:t xml:space="preserve"> object </w:t>
      </w:r>
      <w:ins w:id="1360" w:author="Furuichi, Sho" w:date="2017-10-04T19:08:00Z">
        <w:r w:rsidR="00684BDC">
          <w:rPr>
            <w:rFonts w:ascii="Times New Roman" w:hAnsi="Times New Roman"/>
            <w:lang w:val="en-GB"/>
          </w:rPr>
          <w:t xml:space="preserve">is used to generate </w:t>
        </w:r>
        <w:r w:rsidR="00684BDC" w:rsidRPr="00684BDC">
          <w:rPr>
            <w:rFonts w:ascii="Times New Roman" w:hAnsi="Times New Roman"/>
            <w:i/>
            <w:lang w:val="en-GB"/>
          </w:rPr>
          <w:t>encodedPayloadData</w:t>
        </w:r>
        <w:r w:rsidR="00684BDC">
          <w:rPr>
            <w:rFonts w:ascii="Times New Roman" w:hAnsi="Times New Roman"/>
            <w:lang w:val="en-GB"/>
          </w:rPr>
          <w:t xml:space="preserve"> field.</w:t>
        </w:r>
      </w:ins>
      <w:del w:id="1361" w:author="Furuichi, Sho" w:date="2017-10-04T19:08:00Z">
        <w:r w:rsidDel="00684BDC">
          <w:rPr>
            <w:rFonts w:ascii="Times New Roman" w:hAnsi="Times New Roman"/>
            <w:lang w:val="en-GB"/>
          </w:rPr>
          <w:delText>using JSON.</w:delText>
        </w:r>
      </w:del>
      <w:r>
        <w:rPr>
          <w:rFonts w:ascii="Times New Roman" w:hAnsi="Times New Roman"/>
          <w:lang w:val="en-GB"/>
        </w:rPr>
        <w:t xml:space="preserve"> </w:t>
      </w:r>
    </w:p>
    <w:p w:rsidR="003124DA" w:rsidRDefault="007F1EDC" w:rsidP="007F1EDC">
      <w:pPr>
        <w:pStyle w:val="Lgende"/>
        <w:keepNext/>
        <w:jc w:val="center"/>
      </w:pPr>
      <w:r>
        <w:t xml:space="preserve">Table </w:t>
      </w:r>
      <w:r w:rsidR="009125B5">
        <w:fldChar w:fldCharType="begin"/>
      </w:r>
      <w:r w:rsidR="009125B5">
        <w:instrText xml:space="preserve"> SEQ Table \* ARABIC </w:instrText>
      </w:r>
      <w:r w:rsidR="009125B5">
        <w:fldChar w:fldCharType="separate"/>
      </w:r>
      <w:ins w:id="1362" w:author="Furuichi, Sho" w:date="2017-10-05T14:08:00Z">
        <w:r w:rsidR="0040247F">
          <w:rPr>
            <w:noProof/>
          </w:rPr>
          <w:t>13</w:t>
        </w:r>
      </w:ins>
      <w:del w:id="1363" w:author="Furuichi, Sho" w:date="2017-10-04T19:15:00Z">
        <w:r w:rsidR="008E52D5" w:rsidDel="00345924">
          <w:rPr>
            <w:noProof/>
          </w:rPr>
          <w:delText>12</w:delText>
        </w:r>
      </w:del>
      <w:r w:rsidR="009125B5">
        <w:rPr>
          <w:noProof/>
        </w:rPr>
        <w:fldChar w:fldCharType="end"/>
      </w:r>
      <w:r w:rsidR="003124DA">
        <w:t xml:space="preserve">: </w:t>
      </w:r>
      <w:r w:rsidR="003124DA" w:rsidRPr="00B54A6A">
        <w:rPr>
          <w:rFonts w:ascii="Times New Roman" w:hAnsi="Times New Roman"/>
          <w:i/>
          <w:lang w:val="en-GB"/>
        </w:rPr>
        <w:t>Sas</w:t>
      </w:r>
      <w:r w:rsidR="003124DA">
        <w:rPr>
          <w:rFonts w:ascii="Times New Roman" w:hAnsi="Times New Roman" w:hint="eastAsia"/>
          <w:i/>
          <w:lang w:val="en-GB"/>
        </w:rPr>
        <w:t>Der</w:t>
      </w:r>
      <w:r w:rsidR="003124DA" w:rsidRPr="00B54A6A">
        <w:rPr>
          <w:rFonts w:ascii="Times New Roman" w:hAnsi="Times New Roman"/>
          <w:i/>
          <w:lang w:val="en-GB"/>
        </w:rPr>
        <w:t>egistrationRequest</w:t>
      </w:r>
      <w:r w:rsidR="003124DA">
        <w:rPr>
          <w:rFonts w:ascii="Times New Roman" w:hAnsi="Times New Roman"/>
          <w:lang w:val="en-GB"/>
        </w:rPr>
        <w:t xml:space="preserve"> object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307"/>
        <w:gridCol w:w="4079"/>
      </w:tblGrid>
      <w:tr w:rsidR="003124DA" w:rsidTr="001F74C4">
        <w:trPr>
          <w:jc w:val="center"/>
        </w:trPr>
        <w:tc>
          <w:tcPr>
            <w:tcW w:w="2836" w:type="dxa"/>
          </w:tcPr>
          <w:p w:rsidR="003124DA" w:rsidRPr="00E54201" w:rsidRDefault="003124DA" w:rsidP="001F74C4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Field</w:t>
            </w:r>
          </w:p>
        </w:tc>
        <w:tc>
          <w:tcPr>
            <w:tcW w:w="1307" w:type="dxa"/>
          </w:tcPr>
          <w:p w:rsidR="003124DA" w:rsidRPr="00E54201" w:rsidRDefault="003124DA" w:rsidP="001F74C4">
            <w:pPr>
              <w:jc w:val="left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R/O/C</w:t>
            </w:r>
          </w:p>
        </w:tc>
        <w:tc>
          <w:tcPr>
            <w:tcW w:w="4079" w:type="dxa"/>
          </w:tcPr>
          <w:p w:rsidR="003124DA" w:rsidRPr="00E54201" w:rsidRDefault="003124DA" w:rsidP="001F74C4">
            <w:pPr>
              <w:jc w:val="left"/>
              <w:rPr>
                <w:rFonts w:ascii="Times New Roman" w:hAnsi="Times New Roman"/>
                <w:lang w:val="en-GB"/>
              </w:rPr>
            </w:pPr>
            <w:r w:rsidRPr="00E54201">
              <w:rPr>
                <w:rFonts w:ascii="Times New Roman" w:hAnsi="Times New Roman"/>
                <w:b/>
                <w:lang w:val="en-GB"/>
              </w:rPr>
              <w:t>Description</w:t>
            </w:r>
            <w:r>
              <w:rPr>
                <w:rFonts w:ascii="Times New Roman" w:hAnsi="Times New Roman"/>
                <w:b/>
                <w:lang w:val="en-GB"/>
              </w:rPr>
              <w:t>s</w:t>
            </w:r>
          </w:p>
        </w:tc>
      </w:tr>
      <w:tr w:rsidR="003124DA" w:rsidTr="001F74C4">
        <w:trPr>
          <w:jc w:val="center"/>
        </w:trPr>
        <w:tc>
          <w:tcPr>
            <w:tcW w:w="2836" w:type="dxa"/>
          </w:tcPr>
          <w:p w:rsidR="003124DA" w:rsidRDefault="003124DA" w:rsidP="001F74C4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Pr="00E54201">
              <w:rPr>
                <w:rFonts w:ascii="Times New Roman" w:hAnsi="Times New Roman"/>
                <w:i/>
                <w:lang w:val="en-GB"/>
              </w:rPr>
              <w:t>sasAdministratorId</w:t>
            </w:r>
          </w:p>
          <w:p w:rsidR="003124DA" w:rsidRPr="000D51FD" w:rsidRDefault="003124DA" w:rsidP="001F74C4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string</w:t>
            </w:r>
          </w:p>
        </w:tc>
        <w:tc>
          <w:tcPr>
            <w:tcW w:w="1307" w:type="dxa"/>
          </w:tcPr>
          <w:p w:rsidR="003124DA" w:rsidRPr="00E54201" w:rsidRDefault="003124DA" w:rsidP="00601D6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079" w:type="dxa"/>
          </w:tcPr>
          <w:p w:rsidR="003124DA" w:rsidRPr="00E54201" w:rsidRDefault="003124DA" w:rsidP="001F74C4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This field shall be included to indicate which SAS Administrator manages the SAS</w:t>
            </w:r>
            <w:r>
              <w:rPr>
                <w:rFonts w:ascii="Times New Roman" w:hAnsi="Times New Roman"/>
                <w:lang w:val="en-GB"/>
              </w:rPr>
              <w:t xml:space="preserve">. The format of this field shall be same as </w:t>
            </w:r>
            <w:r w:rsidRPr="005D5D40">
              <w:rPr>
                <w:rFonts w:ascii="Courier New" w:hAnsi="Courier New" w:cs="Courier New"/>
                <w:lang w:val="en-GB"/>
              </w:rPr>
              <w:t>$ADMINISTRATOR_ID</w:t>
            </w:r>
            <w:r>
              <w:rPr>
                <w:rFonts w:ascii="Times New Roman" w:hAnsi="Times New Roman"/>
                <w:lang w:val="en-GB"/>
              </w:rPr>
              <w:t xml:space="preserve"> used in the SAS-SAS Protocol [</w:t>
            </w:r>
            <w:ins w:id="1364" w:author="Furuichi, Sho" w:date="2017-10-04T19:14:00Z">
              <w:r w:rsidR="00345924">
                <w:rPr>
                  <w:rFonts w:ascii="Times New Roman" w:hAnsi="Times New Roman"/>
                  <w:lang w:val="en-GB"/>
                </w:rPr>
                <w:t>n.</w:t>
              </w:r>
            </w:ins>
            <w:r>
              <w:rPr>
                <w:rFonts w:ascii="Times New Roman" w:hAnsi="Times New Roman"/>
                <w:lang w:val="en-GB"/>
              </w:rPr>
              <w:t xml:space="preserve">5]. </w:t>
            </w:r>
          </w:p>
        </w:tc>
      </w:tr>
      <w:tr w:rsidR="003124DA" w:rsidTr="001F74C4">
        <w:trPr>
          <w:jc w:val="center"/>
        </w:trPr>
        <w:tc>
          <w:tcPr>
            <w:tcW w:w="2836" w:type="dxa"/>
          </w:tcPr>
          <w:p w:rsidR="003124DA" w:rsidRDefault="003124DA" w:rsidP="001F74C4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 w:rsidRPr="000D51FD">
              <w:rPr>
                <w:rFonts w:ascii="Times New Roman" w:hAnsi="Times New Roman"/>
                <w:lang w:val="en-GB"/>
              </w:rPr>
              <w:t>NAME: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3B649E">
              <w:rPr>
                <w:rFonts w:ascii="Times New Roman" w:hAnsi="Times New Roman"/>
                <w:i/>
                <w:lang w:val="en-GB"/>
              </w:rPr>
              <w:t>sas</w:t>
            </w:r>
            <w:r>
              <w:rPr>
                <w:rFonts w:ascii="Times New Roman" w:hAnsi="Times New Roman"/>
                <w:i/>
                <w:lang w:val="en-GB"/>
              </w:rPr>
              <w:t>RegistrationId</w:t>
            </w:r>
          </w:p>
          <w:p w:rsidR="003124DA" w:rsidRPr="005D5D40" w:rsidRDefault="003124DA" w:rsidP="001F74C4">
            <w:pPr>
              <w:jc w:val="left"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DATA TYPE: string</w:t>
            </w:r>
          </w:p>
        </w:tc>
        <w:tc>
          <w:tcPr>
            <w:tcW w:w="1307" w:type="dxa"/>
          </w:tcPr>
          <w:p w:rsidR="003124DA" w:rsidRPr="00E54201" w:rsidRDefault="003124DA" w:rsidP="00601D6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Required</w:t>
            </w:r>
          </w:p>
        </w:tc>
        <w:tc>
          <w:tcPr>
            <w:tcW w:w="4079" w:type="dxa"/>
          </w:tcPr>
          <w:p w:rsidR="003124DA" w:rsidRPr="00E54201" w:rsidRDefault="003124DA" w:rsidP="001F74C4">
            <w:pPr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 xml:space="preserve">This field shall be generated by the ESC and included to </w:t>
            </w:r>
            <w:r>
              <w:rPr>
                <w:rFonts w:ascii="Times New Roman" w:hAnsi="Times New Roman"/>
                <w:lang w:val="en-GB"/>
              </w:rPr>
              <w:t>indicate the registration identifier for the SAS.</w:t>
            </w:r>
          </w:p>
        </w:tc>
      </w:tr>
    </w:tbl>
    <w:p w:rsidR="00F63544" w:rsidRPr="00F63544" w:rsidRDefault="00F63544">
      <w:pPr>
        <w:ind w:left="210"/>
        <w:rPr>
          <w:ins w:id="1365" w:author="Furuichi, Sho" w:date="2017-10-04T19:23:00Z"/>
          <w:rPrChange w:id="1366" w:author="Furuichi, Sho" w:date="2017-10-04T19:23:00Z">
            <w:rPr>
              <w:ins w:id="1367" w:author="Furuichi, Sho" w:date="2017-10-04T19:23:00Z"/>
              <w:lang w:val="en-GB"/>
            </w:rPr>
          </w:rPrChange>
        </w:rPr>
        <w:pPrChange w:id="1368" w:author="Furuichi, Sho" w:date="2017-10-04T20:18:00Z">
          <w:pPr>
            <w:pStyle w:val="Titre3"/>
            <w:spacing w:before="240" w:after="60"/>
            <w:ind w:left="210" w:right="210"/>
          </w:pPr>
        </w:pPrChange>
      </w:pPr>
    </w:p>
    <w:p w:rsidR="003124DA" w:rsidRPr="00282A4B" w:rsidRDefault="004F20EF">
      <w:pPr>
        <w:pStyle w:val="Titre4"/>
        <w:ind w:left="210"/>
        <w:rPr>
          <w:rPrChange w:id="1369" w:author="Furuichi, Sho" w:date="2017-10-04T20:11:00Z">
            <w:rPr>
              <w:lang w:val="en-GB"/>
            </w:rPr>
          </w:rPrChange>
        </w:rPr>
        <w:pPrChange w:id="1370" w:author="Furuichi, Sho" w:date="2017-10-04T20:18:00Z">
          <w:pPr>
            <w:pStyle w:val="Titre3"/>
            <w:spacing w:before="240" w:after="60"/>
            <w:ind w:left="210" w:right="210"/>
          </w:pPr>
        </w:pPrChange>
      </w:pPr>
      <w:bookmarkStart w:id="1371" w:name="_Toc494975877"/>
      <w:del w:id="1372" w:author="Furuichi, Sho" w:date="2017-09-26T00:40:00Z">
        <w:r w:rsidRPr="00282A4B" w:rsidDel="008F5C7E">
          <w:rPr>
            <w:rPrChange w:id="1373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delText>6</w:delText>
        </w:r>
      </w:del>
      <w:ins w:id="1374" w:author="Furuichi, Sho" w:date="2017-09-26T00:40:00Z">
        <w:r w:rsidR="008F5C7E" w:rsidRPr="00282A4B">
          <w:rPr>
            <w:rPrChange w:id="1375" w:author="Furuichi, Sho" w:date="2017-10-04T20:11:00Z">
              <w:rPr>
                <w:rFonts w:eastAsiaTheme="minorEastAsia"/>
                <w:bCs/>
                <w:lang w:val="en-GB"/>
              </w:rPr>
            </w:rPrChange>
          </w:rPr>
          <w:t>7</w:t>
        </w:r>
      </w:ins>
      <w:r w:rsidR="003124DA" w:rsidRPr="00282A4B">
        <w:rPr>
          <w:rPrChange w:id="1376" w:author="Furuichi, Sho" w:date="2017-10-04T20:11:00Z">
            <w:rPr>
              <w:bCs/>
              <w:lang w:val="en-GB"/>
            </w:rPr>
          </w:rPrChange>
        </w:rPr>
        <w:t>.</w:t>
      </w:r>
      <w:ins w:id="1377" w:author="Furuichi, Sho" w:date="2017-10-04T19:39:00Z">
        <w:r w:rsidR="00BC3ECA" w:rsidRPr="00282A4B">
          <w:rPr>
            <w:rPrChange w:id="1378" w:author="Furuichi, Sho" w:date="2017-10-04T20:11:00Z">
              <w:rPr>
                <w:bCs/>
                <w:lang w:val="en-GB"/>
              </w:rPr>
            </w:rPrChange>
          </w:rPr>
          <w:t>2</w:t>
        </w:r>
      </w:ins>
      <w:ins w:id="1379" w:author="Furuichi, Sho" w:date="2017-10-04T18:56:00Z">
        <w:r w:rsidR="00CE37D4" w:rsidRPr="00282A4B">
          <w:rPr>
            <w:rPrChange w:id="1380" w:author="Furuichi, Sho" w:date="2017-10-04T20:11:00Z">
              <w:rPr>
                <w:bCs/>
                <w:lang w:val="en-GB"/>
              </w:rPr>
            </w:rPrChange>
          </w:rPr>
          <w:t>.</w:t>
        </w:r>
      </w:ins>
      <w:r w:rsidR="003124DA" w:rsidRPr="00282A4B">
        <w:rPr>
          <w:rPrChange w:id="1381" w:author="Furuichi, Sho" w:date="2017-10-04T20:11:00Z">
            <w:rPr>
              <w:rFonts w:eastAsiaTheme="minorEastAsia"/>
              <w:bCs/>
              <w:lang w:val="en-GB"/>
            </w:rPr>
          </w:rPrChange>
        </w:rPr>
        <w:t>5.2</w:t>
      </w:r>
      <w:r w:rsidR="003124DA" w:rsidRPr="00282A4B">
        <w:rPr>
          <w:rPrChange w:id="1382" w:author="Furuichi, Sho" w:date="2017-10-04T20:11:00Z">
            <w:rPr>
              <w:bCs/>
              <w:lang w:val="en-GB"/>
            </w:rPr>
          </w:rPrChange>
        </w:rPr>
        <w:tab/>
        <w:t>SAS Deregistration Response</w:t>
      </w:r>
      <w:bookmarkEnd w:id="1371"/>
    </w:p>
    <w:p w:rsidR="003124DA" w:rsidRDefault="003124DA">
      <w:pPr>
        <w:spacing w:before="240"/>
        <w:rPr>
          <w:rFonts w:ascii="Times New Roman" w:hAnsi="Times New Roman"/>
          <w:lang w:val="en-GB"/>
        </w:rPr>
        <w:pPrChange w:id="1383" w:author="Furuichi, Sho" w:date="2017-10-04T19:23:00Z">
          <w:pPr/>
        </w:pPrChange>
      </w:pPr>
      <w:r w:rsidRPr="00B54A6A">
        <w:rPr>
          <w:rFonts w:ascii="Times New Roman" w:hAnsi="Times New Roman"/>
          <w:lang w:val="en-GB"/>
        </w:rPr>
        <w:t xml:space="preserve">SAS </w:t>
      </w:r>
      <w:r>
        <w:rPr>
          <w:rFonts w:ascii="Times New Roman" w:hAnsi="Times New Roman" w:hint="eastAsia"/>
          <w:lang w:val="en-GB"/>
        </w:rPr>
        <w:t>Der</w:t>
      </w:r>
      <w:r w:rsidRPr="00B54A6A">
        <w:rPr>
          <w:rFonts w:ascii="Times New Roman" w:hAnsi="Times New Roman"/>
          <w:lang w:val="en-GB"/>
        </w:rPr>
        <w:t xml:space="preserve">egistration </w:t>
      </w:r>
      <w:r>
        <w:rPr>
          <w:rFonts w:ascii="Times New Roman" w:hAnsi="Times New Roman"/>
          <w:lang w:val="en-GB"/>
        </w:rPr>
        <w:t xml:space="preserve">Response shall be sent by the ESC to the SAS for the response to the SAS </w:t>
      </w:r>
      <w:r>
        <w:rPr>
          <w:rFonts w:ascii="Times New Roman" w:hAnsi="Times New Roman" w:hint="eastAsia"/>
          <w:lang w:val="en-GB"/>
        </w:rPr>
        <w:t>Der</w:t>
      </w:r>
      <w:r>
        <w:rPr>
          <w:rFonts w:ascii="Times New Roman" w:hAnsi="Times New Roman"/>
          <w:lang w:val="en-GB"/>
        </w:rPr>
        <w:t xml:space="preserve">egistration Request. The </w:t>
      </w:r>
      <w:r w:rsidRPr="00B54A6A">
        <w:rPr>
          <w:rFonts w:ascii="Times New Roman" w:hAnsi="Times New Roman"/>
          <w:lang w:val="en-GB"/>
        </w:rPr>
        <w:t xml:space="preserve">SAS </w:t>
      </w:r>
      <w:r>
        <w:rPr>
          <w:rFonts w:ascii="Times New Roman" w:hAnsi="Times New Roman" w:hint="eastAsia"/>
          <w:lang w:val="en-GB"/>
        </w:rPr>
        <w:t>Der</w:t>
      </w:r>
      <w:r w:rsidRPr="00B54A6A">
        <w:rPr>
          <w:rFonts w:ascii="Times New Roman" w:hAnsi="Times New Roman"/>
          <w:lang w:val="en-GB"/>
        </w:rPr>
        <w:t xml:space="preserve">egistration </w:t>
      </w:r>
      <w:r>
        <w:rPr>
          <w:rFonts w:ascii="Times New Roman" w:hAnsi="Times New Roman"/>
          <w:lang w:val="en-GB"/>
        </w:rPr>
        <w:t xml:space="preserve">Response shall be </w:t>
      </w:r>
      <w:ins w:id="1384" w:author="Furuichi, Sho" w:date="2017-10-04T19:09:00Z">
        <w:r w:rsidR="009668B6">
          <w:rPr>
            <w:rFonts w:ascii="Times New Roman" w:hAnsi="Times New Roman"/>
            <w:lang w:val="en-GB"/>
          </w:rPr>
          <w:t xml:space="preserve">generated by encoding the </w:t>
        </w:r>
        <w:r w:rsidR="009668B6" w:rsidRPr="00684BDC">
          <w:rPr>
            <w:rFonts w:ascii="Times New Roman" w:hAnsi="Times New Roman"/>
            <w:i/>
            <w:lang w:val="en-GB"/>
          </w:rPr>
          <w:t>MessageContainer</w:t>
        </w:r>
        <w:r w:rsidR="009668B6">
          <w:rPr>
            <w:rFonts w:ascii="Times New Roman" w:hAnsi="Times New Roman"/>
            <w:lang w:val="en-GB"/>
          </w:rPr>
          <w:t xml:space="preserve"> object in which </w:t>
        </w:r>
      </w:ins>
      <w:r>
        <w:rPr>
          <w:rFonts w:ascii="Times New Roman" w:hAnsi="Times New Roman" w:hint="eastAsia"/>
          <w:lang w:val="en-GB"/>
        </w:rPr>
        <w:t xml:space="preserve">empty JSON object (i.e. </w:t>
      </w:r>
      <w:r>
        <w:rPr>
          <w:rFonts w:ascii="Times New Roman" w:hAnsi="Times New Roman"/>
          <w:lang w:val="en-GB"/>
        </w:rPr>
        <w:t>“</w:t>
      </w:r>
      <w:r>
        <w:rPr>
          <w:rFonts w:ascii="Times New Roman" w:hAnsi="Times New Roman" w:hint="eastAsia"/>
          <w:lang w:val="en-GB"/>
        </w:rPr>
        <w:t>{ }</w:t>
      </w:r>
      <w:r>
        <w:rPr>
          <w:rFonts w:ascii="Times New Roman" w:hAnsi="Times New Roman"/>
          <w:lang w:val="en-GB"/>
        </w:rPr>
        <w:t>”</w:t>
      </w:r>
      <w:r>
        <w:rPr>
          <w:rFonts w:ascii="Times New Roman" w:hAnsi="Times New Roman" w:hint="eastAsia"/>
          <w:lang w:val="en-GB"/>
        </w:rPr>
        <w:t>)</w:t>
      </w:r>
      <w:ins w:id="1385" w:author="Furuichi, Sho" w:date="2017-10-04T19:09:00Z">
        <w:r w:rsidR="009668B6" w:rsidRPr="009668B6">
          <w:rPr>
            <w:rFonts w:ascii="Times New Roman" w:hAnsi="Times New Roman"/>
            <w:lang w:val="en-GB"/>
          </w:rPr>
          <w:t xml:space="preserve"> </w:t>
        </w:r>
        <w:r w:rsidR="009668B6">
          <w:rPr>
            <w:rFonts w:ascii="Times New Roman" w:hAnsi="Times New Roman"/>
            <w:lang w:val="en-GB"/>
          </w:rPr>
          <w:t xml:space="preserve">is used to generate </w:t>
        </w:r>
        <w:r w:rsidR="009668B6" w:rsidRPr="00684BDC">
          <w:rPr>
            <w:rFonts w:ascii="Times New Roman" w:hAnsi="Times New Roman"/>
            <w:i/>
            <w:lang w:val="en-GB"/>
          </w:rPr>
          <w:t>encodedPayloadData</w:t>
        </w:r>
        <w:r w:rsidR="009668B6">
          <w:rPr>
            <w:rFonts w:ascii="Times New Roman" w:hAnsi="Times New Roman"/>
            <w:lang w:val="en-GB"/>
          </w:rPr>
          <w:t xml:space="preserve"> field</w:t>
        </w:r>
      </w:ins>
      <w:r>
        <w:rPr>
          <w:rFonts w:ascii="Times New Roman" w:hAnsi="Times New Roman"/>
          <w:lang w:val="en-GB"/>
        </w:rPr>
        <w:t>.</w:t>
      </w:r>
    </w:p>
    <w:p w:rsidR="00704FC2" w:rsidRDefault="00704FC2" w:rsidP="00F674FF">
      <w:pPr>
        <w:rPr>
          <w:ins w:id="1386" w:author="Furuichi, Sho" w:date="2017-10-05T12:59:00Z"/>
          <w:rFonts w:ascii="Times New Roman" w:hAnsi="Times New Roman"/>
          <w:lang w:val="en-GB"/>
        </w:rPr>
      </w:pPr>
      <w:ins w:id="1387" w:author="Furuichi, Sho" w:date="2017-10-05T12:59:00Z">
        <w:r>
          <w:rPr>
            <w:rFonts w:ascii="Times New Roman" w:hAnsi="Times New Roman"/>
            <w:lang w:val="en-GB"/>
          </w:rPr>
          <w:br w:type="page"/>
        </w:r>
      </w:ins>
    </w:p>
    <w:p w:rsidR="003124DA" w:rsidRDefault="00704FC2">
      <w:pPr>
        <w:pStyle w:val="Titre1"/>
        <w:rPr>
          <w:ins w:id="1388" w:author="Furuichi, Sho" w:date="2017-10-05T12:59:00Z"/>
          <w:rFonts w:eastAsiaTheme="minorEastAsia"/>
          <w:lang w:val="en-GB"/>
        </w:rPr>
        <w:pPrChange w:id="1389" w:author="Furuichi, Sho" w:date="2017-10-05T12:59:00Z">
          <w:pPr/>
        </w:pPrChange>
      </w:pPr>
      <w:bookmarkStart w:id="1390" w:name="_Toc494975878"/>
      <w:ins w:id="1391" w:author="Furuichi, Sho" w:date="2017-10-05T12:59:00Z">
        <w:r>
          <w:rPr>
            <w:rFonts w:hint="eastAsia"/>
            <w:lang w:val="en-GB"/>
          </w:rPr>
          <w:lastRenderedPageBreak/>
          <w:t>Annex A (Normative) DPA State Machine</w:t>
        </w:r>
        <w:bookmarkEnd w:id="1390"/>
      </w:ins>
    </w:p>
    <w:p w:rsidR="00704FC2" w:rsidRDefault="00704FC2" w:rsidP="00704FC2">
      <w:pPr>
        <w:spacing w:before="240"/>
        <w:rPr>
          <w:ins w:id="1392" w:author="Furuichi, Sho" w:date="2017-10-05T13:03:00Z"/>
          <w:rFonts w:ascii="Times New Roman" w:hAnsi="Times New Roman"/>
        </w:rPr>
      </w:pPr>
      <w:ins w:id="1393" w:author="Furuichi, Sho" w:date="2017-10-05T13:03:00Z">
        <w:r>
          <w:rPr>
            <w:rFonts w:ascii="Times New Roman" w:hAnsi="Times New Roman" w:hint="eastAsia"/>
          </w:rPr>
          <w:t>SAS</w:t>
        </w:r>
      </w:ins>
      <w:ins w:id="1394" w:author="Furuichi, Sho" w:date="2017-10-05T13:16:00Z">
        <w:r>
          <w:rPr>
            <w:rFonts w:ascii="Times New Roman" w:hAnsi="Times New Roman" w:hint="eastAsia"/>
          </w:rPr>
          <w:t xml:space="preserve"> and </w:t>
        </w:r>
      </w:ins>
      <w:ins w:id="1395" w:author="Furuichi, Sho" w:date="2017-10-05T13:03:00Z">
        <w:r>
          <w:rPr>
            <w:rFonts w:ascii="Times New Roman" w:hAnsi="Times New Roman" w:hint="eastAsia"/>
          </w:rPr>
          <w:t xml:space="preserve">ESC </w:t>
        </w:r>
      </w:ins>
      <w:ins w:id="1396" w:author="Furuichi, Sho" w:date="2017-10-05T13:16:00Z">
        <w:r w:rsidR="00C32328">
          <w:rPr>
            <w:rFonts w:ascii="Times New Roman" w:hAnsi="Times New Roman" w:hint="eastAsia"/>
          </w:rPr>
          <w:t xml:space="preserve">employing the SAS-ESC </w:t>
        </w:r>
      </w:ins>
      <w:ins w:id="1397" w:author="Furuichi, Sho" w:date="2017-10-05T13:03:00Z">
        <w:r>
          <w:rPr>
            <w:rFonts w:ascii="Times New Roman" w:hAnsi="Times New Roman" w:hint="eastAsia"/>
          </w:rPr>
          <w:t xml:space="preserve">Protocol specified in this present document shall consider </w:t>
        </w:r>
      </w:ins>
      <w:ins w:id="1398" w:author="Furuichi, Sho" w:date="2017-10-05T13:02:00Z">
        <w:r>
          <w:rPr>
            <w:rFonts w:ascii="Times New Roman" w:hAnsi="Times New Roman" w:hint="eastAsia"/>
          </w:rPr>
          <w:t>the DPA State Machine</w:t>
        </w:r>
      </w:ins>
      <w:ins w:id="1399" w:author="Furuichi, Sho" w:date="2017-10-05T13:22:00Z">
        <w:r w:rsidR="00C32328">
          <w:rPr>
            <w:rFonts w:ascii="Times New Roman" w:hAnsi="Times New Roman" w:hint="eastAsia"/>
          </w:rPr>
          <w:t>. This DPA State Machine shall be considered in each channel per DPA.</w:t>
        </w:r>
      </w:ins>
      <w:ins w:id="1400" w:author="Furuichi, Sho" w:date="2017-10-05T13:23:00Z">
        <w:r w:rsidR="00C32328">
          <w:rPr>
            <w:rFonts w:ascii="Times New Roman" w:hAnsi="Times New Roman" w:hint="eastAsia"/>
          </w:rPr>
          <w:t xml:space="preserve"> The figure below shows the DPA State Machine</w:t>
        </w:r>
      </w:ins>
      <w:ins w:id="1401" w:author="Furuichi, Sho" w:date="2017-10-05T13:02:00Z">
        <w:r>
          <w:rPr>
            <w:rFonts w:ascii="Times New Roman" w:hAnsi="Times New Roman" w:hint="eastAsia"/>
          </w:rPr>
          <w:t xml:space="preserve"> </w:t>
        </w:r>
      </w:ins>
      <w:ins w:id="1402" w:author="Furuichi, Sho" w:date="2017-10-05T13:23:00Z">
        <w:r w:rsidR="00C32328">
          <w:rPr>
            <w:rFonts w:ascii="Times New Roman" w:hAnsi="Times New Roman" w:hint="eastAsia"/>
          </w:rPr>
          <w:t>in a channel per DPA</w:t>
        </w:r>
      </w:ins>
      <w:ins w:id="1403" w:author="Furuichi, Sho" w:date="2017-10-05T13:03:00Z">
        <w:r>
          <w:rPr>
            <w:rFonts w:ascii="Times New Roman" w:hAnsi="Times New Roman" w:hint="eastAsia"/>
          </w:rPr>
          <w:t>.</w:t>
        </w:r>
      </w:ins>
    </w:p>
    <w:p w:rsidR="00704FC2" w:rsidRDefault="0089758F">
      <w:pPr>
        <w:keepNext/>
        <w:spacing w:before="240"/>
        <w:rPr>
          <w:ins w:id="1404" w:author="Furuichi, Sho" w:date="2017-10-05T13:15:00Z"/>
        </w:rPr>
        <w:pPrChange w:id="1405" w:author="Furuichi, Sho" w:date="2017-10-05T13:15:00Z">
          <w:pPr>
            <w:spacing w:before="240"/>
          </w:pPr>
        </w:pPrChange>
      </w:pPr>
      <w:ins w:id="1406" w:author="Furuichi, Sho" w:date="2017-10-05T13:15:00Z">
        <w:r>
          <w:object w:dxaOrig="18481" w:dyaOrig="7362">
            <v:shape id="_x0000_i1026" type="#_x0000_t75" style="width:425pt;height:169.25pt" o:ole="">
              <v:imagedata r:id="rId10" o:title=""/>
            </v:shape>
            <o:OLEObject Type="Embed" ProgID="Visio.Drawing.11" ShapeID="_x0000_i1026" DrawAspect="Content" ObjectID="_1568705994" r:id="rId11"/>
          </w:object>
        </w:r>
      </w:ins>
    </w:p>
    <w:p w:rsidR="00704FC2" w:rsidRPr="00C32328" w:rsidRDefault="00704FC2" w:rsidP="00704FC2">
      <w:pPr>
        <w:pStyle w:val="Lgende"/>
        <w:jc w:val="center"/>
        <w:rPr>
          <w:ins w:id="1407" w:author="Furuichi, Sho" w:date="2017-10-05T13:15:00Z"/>
          <w:rFonts w:ascii="Times New Roman" w:hAnsi="Times New Roman"/>
          <w:rPrChange w:id="1408" w:author="Furuichi, Sho" w:date="2017-10-05T13:24:00Z">
            <w:rPr>
              <w:ins w:id="1409" w:author="Furuichi, Sho" w:date="2017-10-05T13:15:00Z"/>
            </w:rPr>
          </w:rPrChange>
        </w:rPr>
      </w:pPr>
      <w:ins w:id="1410" w:author="Furuichi, Sho" w:date="2017-10-05T13:15:00Z">
        <w:r w:rsidRPr="00C32328">
          <w:rPr>
            <w:rFonts w:ascii="Times New Roman" w:hAnsi="Times New Roman"/>
            <w:rPrChange w:id="1411" w:author="Furuichi, Sho" w:date="2017-10-05T13:24:00Z">
              <w:rPr/>
            </w:rPrChange>
          </w:rPr>
          <w:t xml:space="preserve">Figure </w:t>
        </w:r>
        <w:r w:rsidRPr="00C32328">
          <w:rPr>
            <w:rFonts w:ascii="Times New Roman" w:hAnsi="Times New Roman"/>
            <w:rPrChange w:id="1412" w:author="Furuichi, Sho" w:date="2017-10-05T13:24:00Z">
              <w:rPr/>
            </w:rPrChange>
          </w:rPr>
          <w:fldChar w:fldCharType="begin"/>
        </w:r>
        <w:r w:rsidRPr="00C32328">
          <w:rPr>
            <w:rFonts w:ascii="Times New Roman" w:hAnsi="Times New Roman"/>
            <w:rPrChange w:id="1413" w:author="Furuichi, Sho" w:date="2017-10-05T13:24:00Z">
              <w:rPr/>
            </w:rPrChange>
          </w:rPr>
          <w:instrText xml:space="preserve"> SEQ Figure \* ARABIC </w:instrText>
        </w:r>
      </w:ins>
      <w:r w:rsidRPr="00C32328">
        <w:rPr>
          <w:rFonts w:ascii="Times New Roman" w:hAnsi="Times New Roman"/>
          <w:rPrChange w:id="1414" w:author="Furuichi, Sho" w:date="2017-10-05T13:24:00Z">
            <w:rPr/>
          </w:rPrChange>
        </w:rPr>
        <w:fldChar w:fldCharType="separate"/>
      </w:r>
      <w:ins w:id="1415" w:author="Furuichi, Sho" w:date="2017-10-05T14:08:00Z">
        <w:r w:rsidR="0040247F">
          <w:rPr>
            <w:rFonts w:ascii="Times New Roman" w:hAnsi="Times New Roman"/>
            <w:noProof/>
          </w:rPr>
          <w:t>2</w:t>
        </w:r>
      </w:ins>
      <w:ins w:id="1416" w:author="Furuichi, Sho" w:date="2017-10-05T13:15:00Z">
        <w:r w:rsidRPr="00C32328">
          <w:rPr>
            <w:rFonts w:ascii="Times New Roman" w:hAnsi="Times New Roman"/>
            <w:rPrChange w:id="1417" w:author="Furuichi, Sho" w:date="2017-10-05T13:24:00Z">
              <w:rPr/>
            </w:rPrChange>
          </w:rPr>
          <w:fldChar w:fldCharType="end"/>
        </w:r>
        <w:r w:rsidRPr="00C32328">
          <w:rPr>
            <w:rFonts w:ascii="Times New Roman" w:hAnsi="Times New Roman"/>
            <w:rPrChange w:id="1418" w:author="Furuichi, Sho" w:date="2017-10-05T13:24:00Z">
              <w:rPr/>
            </w:rPrChange>
          </w:rPr>
          <w:t>: DPA State Machine</w:t>
        </w:r>
      </w:ins>
      <w:ins w:id="1419" w:author="Furuichi, Sho" w:date="2017-10-05T13:24:00Z">
        <w:r w:rsidR="00C32328" w:rsidRPr="00C32328">
          <w:rPr>
            <w:rFonts w:ascii="Times New Roman" w:hAnsi="Times New Roman"/>
          </w:rPr>
          <w:t xml:space="preserve"> in a channel per DPA</w:t>
        </w:r>
      </w:ins>
    </w:p>
    <w:p w:rsidR="00704FC2" w:rsidRDefault="00C32328" w:rsidP="00704FC2">
      <w:pPr>
        <w:spacing w:before="240"/>
        <w:rPr>
          <w:ins w:id="1420" w:author="Furuichi, Sho" w:date="2017-10-05T13:17:00Z"/>
          <w:rFonts w:ascii="Times New Roman" w:hAnsi="Times New Roman"/>
        </w:rPr>
      </w:pPr>
      <w:ins w:id="1421" w:author="Furuichi, Sho" w:date="2017-10-05T13:17:00Z">
        <w:r>
          <w:rPr>
            <w:rFonts w:ascii="Times New Roman" w:hAnsi="Times New Roman" w:hint="eastAsia"/>
          </w:rPr>
          <w:t xml:space="preserve">The DPA </w:t>
        </w:r>
      </w:ins>
      <w:ins w:id="1422" w:author="Furuichi, Sho" w:date="2017-10-05T13:52:00Z">
        <w:r w:rsidR="00F20CAB">
          <w:rPr>
            <w:rFonts w:ascii="Times New Roman" w:hAnsi="Times New Roman" w:hint="eastAsia"/>
          </w:rPr>
          <w:t>S</w:t>
        </w:r>
      </w:ins>
      <w:ins w:id="1423" w:author="Furuichi, Sho" w:date="2017-10-05T13:17:00Z">
        <w:r>
          <w:rPr>
            <w:rFonts w:ascii="Times New Roman" w:hAnsi="Times New Roman" w:hint="eastAsia"/>
          </w:rPr>
          <w:t>tate</w:t>
        </w:r>
      </w:ins>
      <w:ins w:id="1424" w:author="Furuichi, Sho" w:date="2017-10-05T13:18:00Z">
        <w:r>
          <w:rPr>
            <w:rFonts w:ascii="Times New Roman" w:hAnsi="Times New Roman" w:hint="eastAsia"/>
          </w:rPr>
          <w:t xml:space="preserve"> </w:t>
        </w:r>
      </w:ins>
      <w:ins w:id="1425" w:author="Furuichi, Sho" w:date="2017-10-05T13:17:00Z">
        <w:r>
          <w:rPr>
            <w:rFonts w:ascii="Times New Roman" w:hAnsi="Times New Roman" w:hint="eastAsia"/>
          </w:rPr>
          <w:t>shall be defined as follows:</w:t>
        </w:r>
      </w:ins>
    </w:p>
    <w:p w:rsidR="0024389D" w:rsidRDefault="00F20CAB" w:rsidP="00F20CAB">
      <w:pPr>
        <w:pStyle w:val="Paragraphedeliste"/>
        <w:numPr>
          <w:ilvl w:val="0"/>
          <w:numId w:val="23"/>
        </w:numPr>
        <w:spacing w:before="240"/>
        <w:ind w:leftChars="0"/>
        <w:rPr>
          <w:ins w:id="1426" w:author="Furuichi, Sho" w:date="2017-10-05T13:29:00Z"/>
          <w:rFonts w:ascii="Times New Roman" w:hAnsi="Times New Roman"/>
        </w:rPr>
      </w:pPr>
      <w:ins w:id="1427" w:author="Furuichi, Sho" w:date="2017-10-05T13:55:00Z">
        <w:r>
          <w:rPr>
            <w:rFonts w:ascii="Times New Roman" w:hAnsi="Times New Roman" w:hint="eastAsia"/>
            <w:b/>
          </w:rPr>
          <w:t>ACTIVE</w:t>
        </w:r>
      </w:ins>
      <w:ins w:id="1428" w:author="Furuichi, Sho" w:date="2017-10-05T13:18:00Z">
        <w:r w:rsidR="00C32328">
          <w:rPr>
            <w:rFonts w:ascii="Times New Roman" w:hAnsi="Times New Roman" w:hint="eastAsia"/>
          </w:rPr>
          <w:t xml:space="preserve">: </w:t>
        </w:r>
      </w:ins>
      <w:ins w:id="1429" w:author="Furuichi, Sho" w:date="2017-10-05T13:25:00Z">
        <w:r w:rsidR="00C32328">
          <w:rPr>
            <w:rFonts w:ascii="Times New Roman" w:hAnsi="Times New Roman"/>
          </w:rPr>
          <w:t>“</w:t>
        </w:r>
      </w:ins>
      <w:ins w:id="1430" w:author="Furuichi, Sho" w:date="2017-10-05T13:55:00Z">
        <w:r w:rsidRPr="00F20CAB">
          <w:rPr>
            <w:rFonts w:ascii="Times New Roman" w:hAnsi="Times New Roman"/>
          </w:rPr>
          <w:t>ACTIVE</w:t>
        </w:r>
      </w:ins>
      <w:ins w:id="1431" w:author="Furuichi, Sho" w:date="2017-10-05T13:25:00Z">
        <w:r w:rsidR="00C32328">
          <w:rPr>
            <w:rFonts w:ascii="Times New Roman" w:hAnsi="Times New Roman"/>
          </w:rPr>
          <w:t>”</w:t>
        </w:r>
      </w:ins>
      <w:ins w:id="1432" w:author="Furuichi, Sho" w:date="2017-10-05T13:19:00Z">
        <w:r w:rsidR="00C32328">
          <w:rPr>
            <w:rFonts w:ascii="Times New Roman" w:hAnsi="Times New Roman" w:hint="eastAsia"/>
          </w:rPr>
          <w:t xml:space="preserve"> refers to </w:t>
        </w:r>
      </w:ins>
      <w:ins w:id="1433" w:author="Furuichi, Sho" w:date="2017-10-05T13:25:00Z">
        <w:r w:rsidR="00C32328">
          <w:rPr>
            <w:rFonts w:ascii="Times New Roman" w:hAnsi="Times New Roman" w:hint="eastAsia"/>
          </w:rPr>
          <w:t xml:space="preserve">the state of </w:t>
        </w:r>
      </w:ins>
      <w:ins w:id="1434" w:author="Furuichi, Sho" w:date="2017-10-05T13:26:00Z">
        <w:r w:rsidR="00C32328">
          <w:rPr>
            <w:rFonts w:ascii="Times New Roman" w:hAnsi="Times New Roman" w:hint="eastAsia"/>
          </w:rPr>
          <w:t xml:space="preserve">a </w:t>
        </w:r>
      </w:ins>
      <w:ins w:id="1435" w:author="Furuichi, Sho" w:date="2017-10-05T13:25:00Z">
        <w:r w:rsidR="00C32328">
          <w:rPr>
            <w:rFonts w:ascii="Times New Roman" w:hAnsi="Times New Roman" w:hint="eastAsia"/>
          </w:rPr>
          <w:t>DPA</w:t>
        </w:r>
      </w:ins>
      <w:ins w:id="1436" w:author="Furuichi, Sho" w:date="2017-10-05T13:19:00Z">
        <w:r w:rsidR="00C32328">
          <w:rPr>
            <w:rFonts w:ascii="Times New Roman" w:hAnsi="Times New Roman" w:hint="eastAsia"/>
          </w:rPr>
          <w:t xml:space="preserve"> </w:t>
        </w:r>
      </w:ins>
      <w:ins w:id="1437" w:author="Furuichi, Sho" w:date="2017-10-05T13:26:00Z">
        <w:r w:rsidR="00C32328">
          <w:rPr>
            <w:rFonts w:ascii="Times New Roman" w:hAnsi="Times New Roman" w:hint="eastAsia"/>
          </w:rPr>
          <w:t xml:space="preserve">in which </w:t>
        </w:r>
      </w:ins>
      <w:ins w:id="1438" w:author="Furuichi, Sho" w:date="2017-10-05T14:59:00Z">
        <w:r w:rsidR="00703152">
          <w:rPr>
            <w:rFonts w:ascii="Times New Roman" w:hAnsi="Times New Roman" w:hint="eastAsia"/>
          </w:rPr>
          <w:t xml:space="preserve">the ESC detects </w:t>
        </w:r>
      </w:ins>
      <w:ins w:id="1439" w:author="Furuichi, Sho" w:date="2017-10-05T14:38:00Z">
        <w:r w:rsidR="0089758F">
          <w:rPr>
            <w:rFonts w:ascii="Times New Roman" w:hAnsi="Times New Roman" w:hint="eastAsia"/>
          </w:rPr>
          <w:t xml:space="preserve">the </w:t>
        </w:r>
      </w:ins>
      <w:ins w:id="1440" w:author="Furuichi, Sho" w:date="2017-10-05T13:57:00Z">
        <w:r>
          <w:rPr>
            <w:rFonts w:ascii="Times New Roman" w:hAnsi="Times New Roman" w:hint="eastAsia"/>
          </w:rPr>
          <w:t xml:space="preserve">presence </w:t>
        </w:r>
      </w:ins>
      <w:ins w:id="1441" w:author="Furuichi, Sho" w:date="2017-10-05T13:28:00Z">
        <w:r w:rsidR="0024389D">
          <w:rPr>
            <w:rFonts w:ascii="Times New Roman" w:hAnsi="Times New Roman" w:hint="eastAsia"/>
          </w:rPr>
          <w:t xml:space="preserve">of </w:t>
        </w:r>
      </w:ins>
      <w:ins w:id="1442" w:author="Furuichi, Sho" w:date="2017-10-05T13:26:00Z">
        <w:r w:rsidR="00703152">
          <w:rPr>
            <w:rFonts w:ascii="Times New Roman" w:hAnsi="Times New Roman" w:hint="eastAsia"/>
          </w:rPr>
          <w:t>the incumbent</w:t>
        </w:r>
      </w:ins>
      <w:ins w:id="1443" w:author="Furuichi, Sho" w:date="2017-10-05T14:37:00Z">
        <w:r w:rsidR="0089758F">
          <w:rPr>
            <w:rFonts w:ascii="Times New Roman" w:hAnsi="Times New Roman" w:hint="eastAsia"/>
          </w:rPr>
          <w:t xml:space="preserve">, </w:t>
        </w:r>
      </w:ins>
      <w:ins w:id="1444" w:author="Furuichi, Sho" w:date="2017-10-05T14:38:00Z">
        <w:r w:rsidR="0089758F">
          <w:rPr>
            <w:rFonts w:ascii="Times New Roman" w:hAnsi="Times New Roman" w:hint="eastAsia"/>
          </w:rPr>
          <w:t xml:space="preserve">in which </w:t>
        </w:r>
      </w:ins>
      <w:ins w:id="1445" w:author="Furuichi, Sho" w:date="2017-10-05T14:39:00Z">
        <w:r w:rsidR="0089758F">
          <w:rPr>
            <w:rFonts w:ascii="Times New Roman" w:hAnsi="Times New Roman" w:hint="eastAsia"/>
          </w:rPr>
          <w:t>two hours ha</w:t>
        </w:r>
      </w:ins>
      <w:ins w:id="1446" w:author="RED Technologies" w:date="2017-10-05T10:32:00Z">
        <w:r w:rsidR="00272D0B">
          <w:rPr>
            <w:rFonts w:ascii="Times New Roman" w:hAnsi="Times New Roman"/>
          </w:rPr>
          <w:t>ve</w:t>
        </w:r>
      </w:ins>
      <w:ins w:id="1447" w:author="Furuichi, Sho" w:date="2017-10-05T14:39:00Z">
        <w:del w:id="1448" w:author="RED Technologies" w:date="2017-10-05T10:32:00Z">
          <w:r w:rsidR="0089758F" w:rsidDel="00272D0B">
            <w:rPr>
              <w:rFonts w:ascii="Times New Roman" w:hAnsi="Times New Roman" w:hint="eastAsia"/>
            </w:rPr>
            <w:delText>s</w:delText>
          </w:r>
        </w:del>
        <w:r w:rsidR="0089758F">
          <w:rPr>
            <w:rFonts w:ascii="Times New Roman" w:hAnsi="Times New Roman" w:hint="eastAsia"/>
          </w:rPr>
          <w:t xml:space="preserve"> not passed after the ESC senses </w:t>
        </w:r>
      </w:ins>
      <w:ins w:id="1449" w:author="Furuichi, Sho" w:date="2017-10-05T14:58:00Z">
        <w:r w:rsidR="00703152">
          <w:rPr>
            <w:rFonts w:ascii="Times New Roman" w:hAnsi="Times New Roman" w:hint="eastAsia"/>
          </w:rPr>
          <w:t>disappearance of the</w:t>
        </w:r>
      </w:ins>
      <w:ins w:id="1450" w:author="Furuichi, Sho" w:date="2017-10-05T14:39:00Z">
        <w:r w:rsidR="0089758F">
          <w:rPr>
            <w:rFonts w:ascii="Times New Roman" w:hAnsi="Times New Roman" w:hint="eastAsia"/>
          </w:rPr>
          <w:t xml:space="preserve"> presence </w:t>
        </w:r>
        <w:r w:rsidR="0089758F" w:rsidRPr="0024389D">
          <w:rPr>
            <w:rFonts w:ascii="Times New Roman" w:hAnsi="Times New Roman" w:hint="eastAsia"/>
          </w:rPr>
          <w:t>of any incumbents</w:t>
        </w:r>
      </w:ins>
      <w:ins w:id="1451" w:author="Furuichi, Sho" w:date="2017-10-05T14:38:00Z">
        <w:r w:rsidR="0089758F">
          <w:rPr>
            <w:rFonts w:ascii="Times New Roman" w:hAnsi="Times New Roman" w:hint="eastAsia"/>
          </w:rPr>
          <w:t>,</w:t>
        </w:r>
      </w:ins>
      <w:ins w:id="1452" w:author="Furuichi, Sho" w:date="2017-10-05T14:39:00Z">
        <w:r w:rsidR="0089758F">
          <w:rPr>
            <w:rFonts w:ascii="Times New Roman" w:hAnsi="Times New Roman" w:hint="eastAsia"/>
          </w:rPr>
          <w:t xml:space="preserve"> </w:t>
        </w:r>
      </w:ins>
      <w:ins w:id="1453" w:author="Furuichi, Sho" w:date="2017-10-05T14:37:00Z">
        <w:r w:rsidR="0089758F">
          <w:rPr>
            <w:rFonts w:ascii="Times New Roman" w:hAnsi="Times New Roman" w:hint="eastAsia"/>
          </w:rPr>
          <w:t xml:space="preserve">or </w:t>
        </w:r>
      </w:ins>
      <w:ins w:id="1454" w:author="Furuichi, Sho" w:date="2017-10-05T13:57:00Z">
        <w:r>
          <w:rPr>
            <w:rFonts w:ascii="Times New Roman" w:hAnsi="Times New Roman" w:hint="eastAsia"/>
          </w:rPr>
          <w:t xml:space="preserve">in which </w:t>
        </w:r>
      </w:ins>
      <w:ins w:id="1455" w:author="Furuichi, Sho" w:date="2017-10-05T14:01:00Z">
        <w:r w:rsidR="00A6742D">
          <w:rPr>
            <w:rFonts w:ascii="Times New Roman" w:hAnsi="Times New Roman" w:hint="eastAsia"/>
          </w:rPr>
          <w:t>CBSDs are forbidden to use</w:t>
        </w:r>
      </w:ins>
      <w:ins w:id="1456" w:author="RED Technologies" w:date="2017-10-05T10:18:00Z">
        <w:r w:rsidR="001959AA">
          <w:rPr>
            <w:rFonts w:ascii="Times New Roman" w:hAnsi="Times New Roman"/>
          </w:rPr>
          <w:t xml:space="preserve"> </w:t>
        </w:r>
      </w:ins>
      <w:ins w:id="1457" w:author="Furuichi, Sho" w:date="2017-10-05T14:01:00Z">
        <w:del w:id="1458" w:author="RED Technologies" w:date="2017-10-05T10:18:00Z">
          <w:r w:rsidR="00A6742D" w:rsidDel="001959AA">
            <w:rPr>
              <w:rFonts w:ascii="Times New Roman" w:hAnsi="Times New Roman" w:hint="eastAsia"/>
            </w:rPr>
            <w:delText>.</w:delText>
          </w:r>
        </w:del>
      </w:ins>
      <w:ins w:id="1459" w:author="Furuichi, Sho" w:date="2017-10-05T13:57:00Z">
        <w:r>
          <w:rPr>
            <w:rFonts w:ascii="Times New Roman" w:hAnsi="Times New Roman" w:hint="eastAsia"/>
          </w:rPr>
          <w:t>a channel</w:t>
        </w:r>
      </w:ins>
      <w:ins w:id="1460" w:author="Furuichi, Sho" w:date="2017-10-05T13:59:00Z">
        <w:r w:rsidR="00A6742D">
          <w:rPr>
            <w:rFonts w:ascii="Times New Roman" w:hAnsi="Times New Roman" w:hint="eastAsia"/>
          </w:rPr>
          <w:t xml:space="preserve"> in </w:t>
        </w:r>
      </w:ins>
      <w:ins w:id="1461" w:author="Furuichi, Sho" w:date="2017-10-05T14:00:00Z">
        <w:r w:rsidR="00A6742D">
          <w:rPr>
            <w:rFonts w:ascii="Times New Roman" w:hAnsi="Times New Roman" w:hint="eastAsia"/>
          </w:rPr>
          <w:t>its</w:t>
        </w:r>
      </w:ins>
      <w:ins w:id="1462" w:author="Furuichi, Sho" w:date="2017-10-05T13:59:00Z">
        <w:r w:rsidR="00A6742D">
          <w:rPr>
            <w:rFonts w:ascii="Times New Roman" w:hAnsi="Times New Roman" w:hint="eastAsia"/>
          </w:rPr>
          <w:t xml:space="preserve"> Neighborhood Area</w:t>
        </w:r>
      </w:ins>
      <w:ins w:id="1463" w:author="Furuichi, Sho" w:date="2017-10-05T14:37:00Z">
        <w:r w:rsidR="0089758F">
          <w:rPr>
            <w:rFonts w:ascii="Times New Roman" w:hAnsi="Times New Roman" w:hint="eastAsia"/>
          </w:rPr>
          <w:t xml:space="preserve"> regardless of the presence of </w:t>
        </w:r>
      </w:ins>
      <w:ins w:id="1464" w:author="Furuichi, Sho" w:date="2017-10-05T14:38:00Z">
        <w:r w:rsidR="0089758F">
          <w:rPr>
            <w:rFonts w:ascii="Times New Roman" w:hAnsi="Times New Roman" w:hint="eastAsia"/>
          </w:rPr>
          <w:t xml:space="preserve">the </w:t>
        </w:r>
      </w:ins>
      <w:ins w:id="1465" w:author="Furuichi, Sho" w:date="2017-10-05T14:37:00Z">
        <w:r w:rsidR="0089758F">
          <w:rPr>
            <w:rFonts w:ascii="Times New Roman" w:hAnsi="Times New Roman" w:hint="eastAsia"/>
          </w:rPr>
          <w:t>incumbents</w:t>
        </w:r>
      </w:ins>
      <w:ins w:id="1466" w:author="Furuichi, Sho" w:date="2017-10-05T14:01:00Z">
        <w:r w:rsidR="00A6742D">
          <w:rPr>
            <w:rFonts w:ascii="Times New Roman" w:hAnsi="Times New Roman" w:hint="eastAsia"/>
          </w:rPr>
          <w:t>.</w:t>
        </w:r>
      </w:ins>
      <w:ins w:id="1467" w:author="Furuichi, Sho" w:date="2017-10-05T13:30:00Z">
        <w:r w:rsidR="0024389D">
          <w:rPr>
            <w:rFonts w:ascii="Times New Roman" w:hAnsi="Times New Roman" w:hint="eastAsia"/>
          </w:rPr>
          <w:t xml:space="preserve"> Both SAS and ESC shall consider </w:t>
        </w:r>
        <w:r w:rsidR="0024389D">
          <w:rPr>
            <w:rFonts w:ascii="Times New Roman" w:hAnsi="Times New Roman"/>
          </w:rPr>
          <w:t>“</w:t>
        </w:r>
      </w:ins>
      <w:ins w:id="1468" w:author="Furuichi, Sho" w:date="2017-10-05T13:55:00Z">
        <w:r w:rsidRPr="00F20CAB">
          <w:rPr>
            <w:rFonts w:ascii="Times New Roman" w:hAnsi="Times New Roman"/>
          </w:rPr>
          <w:t>ACTIVE</w:t>
        </w:r>
      </w:ins>
      <w:ins w:id="1469" w:author="Furuichi, Sho" w:date="2017-10-05T13:30:00Z">
        <w:r w:rsidR="0024389D">
          <w:rPr>
            <w:rFonts w:ascii="Times New Roman" w:hAnsi="Times New Roman"/>
          </w:rPr>
          <w:t>”</w:t>
        </w:r>
      </w:ins>
      <w:ins w:id="1470" w:author="Furuichi, Sho" w:date="2017-10-05T13:26:00Z">
        <w:r w:rsidR="00C32328">
          <w:rPr>
            <w:rFonts w:ascii="Times New Roman" w:hAnsi="Times New Roman" w:hint="eastAsia"/>
          </w:rPr>
          <w:t xml:space="preserve"> </w:t>
        </w:r>
      </w:ins>
      <w:ins w:id="1471" w:author="Furuichi, Sho" w:date="2017-10-05T13:30:00Z">
        <w:r w:rsidR="0024389D">
          <w:rPr>
            <w:rFonts w:ascii="Times New Roman" w:hAnsi="Times New Roman" w:hint="eastAsia"/>
          </w:rPr>
          <w:t>the initial state of a DPA.</w:t>
        </w:r>
      </w:ins>
      <w:ins w:id="1472" w:author="Furuichi, Sho" w:date="2017-10-05T13:26:00Z">
        <w:r w:rsidR="00C32328">
          <w:rPr>
            <w:rFonts w:ascii="Times New Roman" w:hAnsi="Times New Roman" w:hint="eastAsia"/>
          </w:rPr>
          <w:t xml:space="preserve"> </w:t>
        </w:r>
      </w:ins>
    </w:p>
    <w:p w:rsidR="00C32328" w:rsidRPr="0024389D" w:rsidRDefault="00F20CAB" w:rsidP="0024389D">
      <w:pPr>
        <w:pStyle w:val="Paragraphedeliste"/>
        <w:numPr>
          <w:ilvl w:val="0"/>
          <w:numId w:val="23"/>
        </w:numPr>
        <w:spacing w:before="240"/>
        <w:ind w:leftChars="0" w:left="426" w:hanging="426"/>
        <w:rPr>
          <w:ins w:id="1473" w:author="Furuichi, Sho" w:date="2017-10-05T13:19:00Z"/>
          <w:rFonts w:ascii="Times New Roman" w:hAnsi="Times New Roman"/>
        </w:rPr>
      </w:pPr>
      <w:ins w:id="1474" w:author="Furuichi, Sho" w:date="2017-10-05T13:55:00Z">
        <w:r>
          <w:rPr>
            <w:rFonts w:ascii="Times New Roman" w:hAnsi="Times New Roman" w:hint="eastAsia"/>
            <w:b/>
          </w:rPr>
          <w:t>INACTIVE</w:t>
        </w:r>
      </w:ins>
      <w:ins w:id="1475" w:author="Furuichi, Sho" w:date="2017-10-05T13:20:00Z">
        <w:r w:rsidR="00C32328" w:rsidRPr="0024389D">
          <w:rPr>
            <w:rFonts w:ascii="Times New Roman" w:hAnsi="Times New Roman" w:hint="eastAsia"/>
          </w:rPr>
          <w:t xml:space="preserve">: </w:t>
        </w:r>
      </w:ins>
      <w:ins w:id="1476" w:author="Furuichi, Sho" w:date="2017-10-05T13:25:00Z">
        <w:r w:rsidR="00C32328" w:rsidRPr="0024389D">
          <w:rPr>
            <w:rFonts w:ascii="Times New Roman" w:hAnsi="Times New Roman"/>
          </w:rPr>
          <w:t>“</w:t>
        </w:r>
      </w:ins>
      <w:ins w:id="1477" w:author="Furuichi, Sho" w:date="2017-10-05T13:55:00Z">
        <w:r>
          <w:rPr>
            <w:rFonts w:ascii="Times New Roman" w:hAnsi="Times New Roman" w:hint="eastAsia"/>
          </w:rPr>
          <w:t>IN</w:t>
        </w:r>
        <w:r w:rsidRPr="00F20CAB">
          <w:rPr>
            <w:rFonts w:ascii="Times New Roman" w:hAnsi="Times New Roman"/>
          </w:rPr>
          <w:t>ACTIVE</w:t>
        </w:r>
      </w:ins>
      <w:ins w:id="1478" w:author="Furuichi, Sho" w:date="2017-10-05T13:25:00Z">
        <w:r w:rsidR="00C32328" w:rsidRPr="0024389D">
          <w:rPr>
            <w:rFonts w:ascii="Times New Roman" w:hAnsi="Times New Roman"/>
          </w:rPr>
          <w:t>”</w:t>
        </w:r>
      </w:ins>
      <w:ins w:id="1479" w:author="Furuichi, Sho" w:date="2017-10-05T13:20:00Z">
        <w:r w:rsidR="00C32328" w:rsidRPr="0024389D">
          <w:rPr>
            <w:rFonts w:ascii="Times New Roman" w:hAnsi="Times New Roman" w:hint="eastAsia"/>
          </w:rPr>
          <w:t xml:space="preserve"> refers to </w:t>
        </w:r>
      </w:ins>
      <w:ins w:id="1480" w:author="Furuichi, Sho" w:date="2017-10-05T13:25:00Z">
        <w:r w:rsidR="00C32328" w:rsidRPr="0024389D">
          <w:rPr>
            <w:rFonts w:ascii="Times New Roman" w:hAnsi="Times New Roman" w:hint="eastAsia"/>
          </w:rPr>
          <w:t xml:space="preserve">the state of </w:t>
        </w:r>
      </w:ins>
      <w:ins w:id="1481" w:author="Furuichi, Sho" w:date="2017-10-05T13:26:00Z">
        <w:r w:rsidR="00C32328" w:rsidRPr="0024389D">
          <w:rPr>
            <w:rFonts w:ascii="Times New Roman" w:hAnsi="Times New Roman" w:hint="eastAsia"/>
          </w:rPr>
          <w:t xml:space="preserve">a </w:t>
        </w:r>
      </w:ins>
      <w:ins w:id="1482" w:author="Furuichi, Sho" w:date="2017-10-05T13:25:00Z">
        <w:r w:rsidR="00C32328" w:rsidRPr="0024389D">
          <w:rPr>
            <w:rFonts w:ascii="Times New Roman" w:hAnsi="Times New Roman" w:hint="eastAsia"/>
          </w:rPr>
          <w:t>DPA</w:t>
        </w:r>
      </w:ins>
      <w:ins w:id="1483" w:author="Furuichi, Sho" w:date="2017-10-05T13:27:00Z">
        <w:r w:rsidR="0024389D" w:rsidRPr="0024389D">
          <w:rPr>
            <w:rFonts w:ascii="Times New Roman" w:hAnsi="Times New Roman" w:hint="eastAsia"/>
          </w:rPr>
          <w:t xml:space="preserve"> in which </w:t>
        </w:r>
      </w:ins>
      <w:ins w:id="1484" w:author="Furuichi, Sho" w:date="2017-10-05T14:56:00Z">
        <w:r w:rsidR="00703152">
          <w:rPr>
            <w:rFonts w:ascii="Times New Roman" w:hAnsi="Times New Roman" w:hint="eastAsia"/>
          </w:rPr>
          <w:t>CBSDs are allowed to use</w:t>
        </w:r>
        <w:del w:id="1485" w:author="RED Technologies" w:date="2017-10-05T10:18:00Z">
          <w:r w:rsidR="00703152" w:rsidDel="001959AA">
            <w:rPr>
              <w:rFonts w:ascii="Times New Roman" w:hAnsi="Times New Roman" w:hint="eastAsia"/>
            </w:rPr>
            <w:delText>.</w:delText>
          </w:r>
        </w:del>
      </w:ins>
      <w:ins w:id="1486" w:author="RED Technologies" w:date="2017-10-05T10:18:00Z">
        <w:r w:rsidR="001959AA">
          <w:rPr>
            <w:rFonts w:ascii="Times New Roman" w:hAnsi="Times New Roman"/>
          </w:rPr>
          <w:t xml:space="preserve"> </w:t>
        </w:r>
      </w:ins>
      <w:ins w:id="1487" w:author="Furuichi, Sho" w:date="2017-10-05T14:56:00Z">
        <w:r w:rsidR="00703152">
          <w:rPr>
            <w:rFonts w:ascii="Times New Roman" w:hAnsi="Times New Roman" w:hint="eastAsia"/>
          </w:rPr>
          <w:t>a channel in its Neighborhood Area</w:t>
        </w:r>
      </w:ins>
      <w:ins w:id="1488" w:author="Furuichi, Sho" w:date="2017-10-05T15:01:00Z">
        <w:r w:rsidR="00703152">
          <w:rPr>
            <w:rFonts w:ascii="Times New Roman" w:hAnsi="Times New Roman" w:hint="eastAsia"/>
          </w:rPr>
          <w:t xml:space="preserve">, </w:t>
        </w:r>
      </w:ins>
      <w:ins w:id="1489" w:author="Furuichi, Sho" w:date="2017-10-05T14:34:00Z">
        <w:r w:rsidR="0089758F">
          <w:rPr>
            <w:rFonts w:ascii="Times New Roman" w:hAnsi="Times New Roman" w:hint="eastAsia"/>
          </w:rPr>
          <w:t xml:space="preserve">in which </w:t>
        </w:r>
      </w:ins>
      <w:ins w:id="1490" w:author="Furuichi, Sho" w:date="2017-10-05T14:33:00Z">
        <w:r w:rsidR="0089758F">
          <w:rPr>
            <w:rFonts w:ascii="Times New Roman" w:hAnsi="Times New Roman" w:hint="eastAsia"/>
          </w:rPr>
          <w:t>two hours ha</w:t>
        </w:r>
        <w:del w:id="1491" w:author="RED Technologies" w:date="2017-10-05T10:18:00Z">
          <w:r w:rsidR="0089758F" w:rsidDel="001959AA">
            <w:rPr>
              <w:rFonts w:ascii="Times New Roman" w:hAnsi="Times New Roman" w:hint="eastAsia"/>
            </w:rPr>
            <w:delText>s</w:delText>
          </w:r>
        </w:del>
      </w:ins>
      <w:ins w:id="1492" w:author="RED Technologies" w:date="2017-10-05T10:18:00Z">
        <w:r w:rsidR="001959AA">
          <w:rPr>
            <w:rFonts w:ascii="Times New Roman" w:hAnsi="Times New Roman"/>
          </w:rPr>
          <w:t>ve</w:t>
        </w:r>
      </w:ins>
      <w:ins w:id="1493" w:author="Furuichi, Sho" w:date="2017-10-05T14:33:00Z">
        <w:r w:rsidR="0089758F">
          <w:rPr>
            <w:rFonts w:ascii="Times New Roman" w:hAnsi="Times New Roman" w:hint="eastAsia"/>
          </w:rPr>
          <w:t xml:space="preserve"> passed after </w:t>
        </w:r>
      </w:ins>
      <w:ins w:id="1494" w:author="Furuichi, Sho" w:date="2017-10-05T14:35:00Z">
        <w:r w:rsidR="0089758F">
          <w:rPr>
            <w:rFonts w:ascii="Times New Roman" w:hAnsi="Times New Roman" w:hint="eastAsia"/>
          </w:rPr>
          <w:t xml:space="preserve">the ESC </w:t>
        </w:r>
      </w:ins>
      <w:ins w:id="1495" w:author="Furuichi, Sho" w:date="2017-10-05T14:36:00Z">
        <w:r w:rsidR="0089758F">
          <w:rPr>
            <w:rFonts w:ascii="Times New Roman" w:hAnsi="Times New Roman" w:hint="eastAsia"/>
          </w:rPr>
          <w:t>sense</w:t>
        </w:r>
      </w:ins>
      <w:ins w:id="1496" w:author="Furuichi, Sho" w:date="2017-10-05T15:01:00Z">
        <w:r w:rsidR="00703152">
          <w:rPr>
            <w:rFonts w:ascii="Times New Roman" w:hAnsi="Times New Roman" w:hint="eastAsia"/>
          </w:rPr>
          <w:t>d</w:t>
        </w:r>
      </w:ins>
      <w:ins w:id="1497" w:author="Furuichi, Sho" w:date="2017-10-05T14:35:00Z">
        <w:r w:rsidR="0089758F">
          <w:rPr>
            <w:rFonts w:ascii="Times New Roman" w:hAnsi="Times New Roman" w:hint="eastAsia"/>
          </w:rPr>
          <w:t xml:space="preserve"> </w:t>
        </w:r>
      </w:ins>
      <w:ins w:id="1498" w:author="Furuichi, Sho" w:date="2017-10-05T14:59:00Z">
        <w:r w:rsidR="00703152">
          <w:rPr>
            <w:rFonts w:ascii="Times New Roman" w:hAnsi="Times New Roman" w:hint="eastAsia"/>
          </w:rPr>
          <w:t xml:space="preserve">disappearance of the </w:t>
        </w:r>
      </w:ins>
      <w:ins w:id="1499" w:author="Furuichi, Sho" w:date="2017-10-05T13:57:00Z">
        <w:r>
          <w:rPr>
            <w:rFonts w:ascii="Times New Roman" w:hAnsi="Times New Roman" w:hint="eastAsia"/>
          </w:rPr>
          <w:t xml:space="preserve">presence </w:t>
        </w:r>
      </w:ins>
      <w:ins w:id="1500" w:author="Furuichi, Sho" w:date="2017-10-05T13:28:00Z">
        <w:r w:rsidR="0024389D" w:rsidRPr="0024389D">
          <w:rPr>
            <w:rFonts w:ascii="Times New Roman" w:hAnsi="Times New Roman" w:hint="eastAsia"/>
          </w:rPr>
          <w:t xml:space="preserve">of any </w:t>
        </w:r>
      </w:ins>
      <w:ins w:id="1501" w:author="Furuichi, Sho" w:date="2017-10-05T13:27:00Z">
        <w:r w:rsidR="0024389D" w:rsidRPr="0024389D">
          <w:rPr>
            <w:rFonts w:ascii="Times New Roman" w:hAnsi="Times New Roman" w:hint="eastAsia"/>
          </w:rPr>
          <w:t>incumbents</w:t>
        </w:r>
      </w:ins>
      <w:ins w:id="1502" w:author="Furuichi, Sho" w:date="2017-10-05T15:00:00Z">
        <w:r w:rsidR="00703152">
          <w:rPr>
            <w:rFonts w:ascii="Times New Roman" w:hAnsi="Times New Roman" w:hint="eastAsia"/>
          </w:rPr>
          <w:t xml:space="preserve"> when the DPA </w:t>
        </w:r>
      </w:ins>
      <w:ins w:id="1503" w:author="Furuichi, Sho" w:date="2017-10-05T15:01:00Z">
        <w:r w:rsidR="00703152">
          <w:rPr>
            <w:rFonts w:ascii="Times New Roman" w:hAnsi="Times New Roman" w:hint="eastAsia"/>
          </w:rPr>
          <w:t>was</w:t>
        </w:r>
      </w:ins>
      <w:ins w:id="1504" w:author="Furuichi, Sho" w:date="2017-10-05T15:00:00Z">
        <w:r w:rsidR="00703152">
          <w:rPr>
            <w:rFonts w:ascii="Times New Roman" w:hAnsi="Times New Roman" w:hint="eastAsia"/>
          </w:rPr>
          <w:t xml:space="preserve"> ACTIVE State</w:t>
        </w:r>
      </w:ins>
      <w:ins w:id="1505" w:author="Furuichi, Sho" w:date="2017-10-05T15:05:00Z">
        <w:r w:rsidR="00703152">
          <w:rPr>
            <w:rFonts w:ascii="Times New Roman" w:hAnsi="Times New Roman" w:hint="eastAsia"/>
          </w:rPr>
          <w:t>, or in which the ESC senses no presence of the incumbents</w:t>
        </w:r>
      </w:ins>
      <w:ins w:id="1506" w:author="Furuichi, Sho" w:date="2017-10-05T13:27:00Z">
        <w:r w:rsidR="0024389D" w:rsidRPr="0024389D">
          <w:rPr>
            <w:rFonts w:ascii="Times New Roman" w:hAnsi="Times New Roman" w:hint="eastAsia"/>
          </w:rPr>
          <w:t>.</w:t>
        </w:r>
      </w:ins>
    </w:p>
    <w:p w:rsidR="00C32328" w:rsidRDefault="0024389D" w:rsidP="00C32328">
      <w:pPr>
        <w:spacing w:before="240"/>
        <w:rPr>
          <w:ins w:id="1507" w:author="Furuichi, Sho" w:date="2017-10-05T13:32:00Z"/>
          <w:rFonts w:ascii="Times New Roman" w:hAnsi="Times New Roman"/>
        </w:rPr>
      </w:pPr>
      <w:ins w:id="1508" w:author="Furuichi, Sho" w:date="2017-10-05T13:32:00Z">
        <w:r>
          <w:rPr>
            <w:rFonts w:ascii="Times New Roman" w:hAnsi="Times New Roman"/>
          </w:rPr>
          <w:t>The following</w:t>
        </w:r>
      </w:ins>
      <w:ins w:id="1509" w:author="Furuichi, Sho" w:date="2017-10-05T14:02:00Z">
        <w:r w:rsidR="00A6742D">
          <w:rPr>
            <w:rFonts w:ascii="Times New Roman" w:hAnsi="Times New Roman" w:hint="eastAsia"/>
          </w:rPr>
          <w:t xml:space="preserve"> </w:t>
        </w:r>
      </w:ins>
      <w:ins w:id="1510" w:author="Furuichi, Sho" w:date="2017-10-05T13:32:00Z">
        <w:r>
          <w:rPr>
            <w:rFonts w:ascii="Times New Roman" w:hAnsi="Times New Roman"/>
          </w:rPr>
          <w:t>trigger event</w:t>
        </w:r>
        <w:r>
          <w:rPr>
            <w:rFonts w:ascii="Times New Roman" w:hAnsi="Times New Roman" w:hint="eastAsia"/>
          </w:rPr>
          <w:t>s</w:t>
        </w:r>
        <w:r>
          <w:rPr>
            <w:rFonts w:ascii="Times New Roman" w:hAnsi="Times New Roman"/>
          </w:rPr>
          <w:t xml:space="preserve"> </w:t>
        </w:r>
      </w:ins>
      <w:ins w:id="1511" w:author="Furuichi, Sho" w:date="2017-10-05T14:02:00Z">
        <w:r w:rsidR="00A6742D">
          <w:rPr>
            <w:rFonts w:ascii="Times New Roman" w:hAnsi="Times New Roman" w:hint="eastAsia"/>
          </w:rPr>
          <w:t>shall be applied to the</w:t>
        </w:r>
      </w:ins>
      <w:ins w:id="1512" w:author="Furuichi, Sho" w:date="2017-10-05T13:32:00Z">
        <w:r>
          <w:rPr>
            <w:rFonts w:ascii="Times New Roman" w:hAnsi="Times New Roman"/>
          </w:rPr>
          <w:t xml:space="preserve"> </w:t>
        </w:r>
        <w:r>
          <w:rPr>
            <w:rFonts w:ascii="Times New Roman" w:hAnsi="Times New Roman" w:hint="eastAsia"/>
          </w:rPr>
          <w:t>DPA State Transitions:</w:t>
        </w:r>
      </w:ins>
    </w:p>
    <w:p w:rsidR="0024389D" w:rsidRDefault="0024389D">
      <w:pPr>
        <w:pStyle w:val="Paragraphedeliste"/>
        <w:numPr>
          <w:ilvl w:val="0"/>
          <w:numId w:val="24"/>
        </w:numPr>
        <w:spacing w:before="240"/>
        <w:ind w:leftChars="0"/>
        <w:rPr>
          <w:ins w:id="1513" w:author="Furuichi, Sho" w:date="2017-10-05T13:33:00Z"/>
          <w:rFonts w:ascii="Times New Roman" w:hAnsi="Times New Roman"/>
        </w:rPr>
        <w:pPrChange w:id="1514" w:author="Furuichi, Sho" w:date="2017-10-05T13:33:00Z">
          <w:pPr>
            <w:spacing w:before="240"/>
          </w:pPr>
        </w:pPrChange>
      </w:pPr>
      <w:ins w:id="1515" w:author="Furuichi, Sho" w:date="2017-10-05T13:33:00Z">
        <w:r w:rsidRPr="0024389D">
          <w:rPr>
            <w:rFonts w:ascii="Times New Roman" w:hAnsi="Times New Roman" w:hint="eastAsia"/>
            <w:b/>
          </w:rPr>
          <w:t>Sense</w:t>
        </w:r>
        <w:r>
          <w:rPr>
            <w:rFonts w:ascii="Times New Roman" w:hAnsi="Times New Roman" w:hint="eastAsia"/>
          </w:rPr>
          <w:t xml:space="preserve">: </w:t>
        </w:r>
      </w:ins>
      <w:ins w:id="1516" w:author="Furuichi, Sho" w:date="2017-10-05T13:34:00Z">
        <w:r>
          <w:rPr>
            <w:rFonts w:ascii="Times New Roman" w:hAnsi="Times New Roman"/>
          </w:rPr>
          <w:t>“</w:t>
        </w:r>
        <w:r>
          <w:rPr>
            <w:rFonts w:ascii="Times New Roman" w:hAnsi="Times New Roman" w:hint="eastAsia"/>
          </w:rPr>
          <w:t>Sense</w:t>
        </w:r>
        <w:r>
          <w:rPr>
            <w:rFonts w:ascii="Times New Roman" w:hAnsi="Times New Roman"/>
          </w:rPr>
          <w:t>”</w:t>
        </w:r>
        <w:r>
          <w:rPr>
            <w:rFonts w:ascii="Times New Roman" w:hAnsi="Times New Roman" w:hint="eastAsia"/>
          </w:rPr>
          <w:t xml:space="preserve"> refers to </w:t>
        </w:r>
      </w:ins>
      <w:ins w:id="1517" w:author="Furuichi, Sho" w:date="2017-10-05T14:03:00Z">
        <w:r w:rsidR="00A6742D">
          <w:rPr>
            <w:rFonts w:ascii="Times New Roman" w:hAnsi="Times New Roman" w:hint="eastAsia"/>
          </w:rPr>
          <w:t>an</w:t>
        </w:r>
      </w:ins>
      <w:ins w:id="1518" w:author="Furuichi, Sho" w:date="2017-10-05T13:34:00Z">
        <w:r>
          <w:rPr>
            <w:rFonts w:ascii="Times New Roman" w:hAnsi="Times New Roman" w:hint="eastAsia"/>
          </w:rPr>
          <w:t xml:space="preserve"> event in which the ESC senses</w:t>
        </w:r>
      </w:ins>
      <w:ins w:id="1519" w:author="Furuichi, Sho" w:date="2017-10-05T14:40:00Z">
        <w:r w:rsidR="0089758F">
          <w:rPr>
            <w:rFonts w:ascii="Times New Roman" w:hAnsi="Times New Roman" w:hint="eastAsia"/>
          </w:rPr>
          <w:t xml:space="preserve"> </w:t>
        </w:r>
      </w:ins>
      <w:ins w:id="1520" w:author="Furuichi, Sho" w:date="2017-10-05T15:03:00Z">
        <w:r w:rsidR="00703152">
          <w:rPr>
            <w:rFonts w:ascii="Times New Roman" w:hAnsi="Times New Roman" w:hint="eastAsia"/>
          </w:rPr>
          <w:t>no presence of the incumbents or in which two hours has passed after the ESC sense</w:t>
        </w:r>
      </w:ins>
      <w:ins w:id="1521" w:author="Furuichi, Sho" w:date="2017-10-05T15:04:00Z">
        <w:r w:rsidR="00703152">
          <w:rPr>
            <w:rFonts w:ascii="Times New Roman" w:hAnsi="Times New Roman" w:hint="eastAsia"/>
          </w:rPr>
          <w:t>d disappearance of the</w:t>
        </w:r>
      </w:ins>
      <w:ins w:id="1522" w:author="Furuichi, Sho" w:date="2017-10-05T13:34:00Z">
        <w:r>
          <w:rPr>
            <w:rFonts w:ascii="Times New Roman" w:hAnsi="Times New Roman" w:hint="eastAsia"/>
          </w:rPr>
          <w:t xml:space="preserve"> </w:t>
        </w:r>
      </w:ins>
      <w:ins w:id="1523" w:author="Furuichi, Sho" w:date="2017-10-05T13:56:00Z">
        <w:r w:rsidR="00F20CAB">
          <w:rPr>
            <w:rFonts w:ascii="Times New Roman" w:hAnsi="Times New Roman" w:hint="eastAsia"/>
          </w:rPr>
          <w:t>presence</w:t>
        </w:r>
      </w:ins>
      <w:ins w:id="1524" w:author="Furuichi, Sho" w:date="2017-10-05T13:34:00Z">
        <w:r>
          <w:rPr>
            <w:rFonts w:ascii="Times New Roman" w:hAnsi="Times New Roman" w:hint="eastAsia"/>
          </w:rPr>
          <w:t xml:space="preserve"> of the incumbent.</w:t>
        </w:r>
      </w:ins>
      <w:ins w:id="1525" w:author="Furuichi, Sho" w:date="2017-10-05T13:51:00Z">
        <w:r w:rsidR="00F20CAB">
          <w:rPr>
            <w:rFonts w:ascii="Times New Roman" w:hAnsi="Times New Roman" w:hint="eastAsia"/>
          </w:rPr>
          <w:t xml:space="preserve"> All the DPA States shall transition to </w:t>
        </w:r>
      </w:ins>
      <w:ins w:id="1526" w:author="Furuichi, Sho" w:date="2017-10-05T13:52:00Z">
        <w:r w:rsidR="00F20CAB">
          <w:rPr>
            <w:rFonts w:ascii="Times New Roman" w:hAnsi="Times New Roman"/>
          </w:rPr>
          <w:t>“</w:t>
        </w:r>
      </w:ins>
      <w:ins w:id="1527" w:author="Furuichi, Sho" w:date="2017-10-05T13:55:00Z">
        <w:r w:rsidR="00F20CAB">
          <w:rPr>
            <w:rFonts w:ascii="Times New Roman" w:hAnsi="Times New Roman" w:hint="eastAsia"/>
          </w:rPr>
          <w:t>IN</w:t>
        </w:r>
        <w:r w:rsidR="00F20CAB" w:rsidRPr="00F20CAB">
          <w:rPr>
            <w:rFonts w:ascii="Times New Roman" w:hAnsi="Times New Roman"/>
          </w:rPr>
          <w:t>ACTIVE</w:t>
        </w:r>
      </w:ins>
      <w:ins w:id="1528" w:author="Furuichi, Sho" w:date="2017-10-05T13:52:00Z">
        <w:r w:rsidR="00F20CAB">
          <w:rPr>
            <w:rFonts w:ascii="Times New Roman" w:hAnsi="Times New Roman"/>
          </w:rPr>
          <w:t>”</w:t>
        </w:r>
      </w:ins>
      <w:ins w:id="1529" w:author="Furuichi, Sho" w:date="2017-10-05T13:53:00Z">
        <w:r w:rsidR="00F20CAB">
          <w:rPr>
            <w:rFonts w:ascii="Times New Roman" w:hAnsi="Times New Roman" w:hint="eastAsia"/>
          </w:rPr>
          <w:t xml:space="preserve"> after this trigger event</w:t>
        </w:r>
      </w:ins>
      <w:ins w:id="1530" w:author="Furuichi, Sho" w:date="2017-10-05T13:52:00Z">
        <w:r w:rsidR="00F20CAB">
          <w:rPr>
            <w:rFonts w:ascii="Times New Roman" w:hAnsi="Times New Roman" w:hint="eastAsia"/>
          </w:rPr>
          <w:t>.</w:t>
        </w:r>
      </w:ins>
    </w:p>
    <w:p w:rsidR="0024389D" w:rsidRDefault="0024389D">
      <w:pPr>
        <w:pStyle w:val="Paragraphedeliste"/>
        <w:numPr>
          <w:ilvl w:val="0"/>
          <w:numId w:val="24"/>
        </w:numPr>
        <w:spacing w:before="240"/>
        <w:ind w:leftChars="0"/>
        <w:rPr>
          <w:ins w:id="1531" w:author="Furuichi, Sho" w:date="2017-10-05T13:33:00Z"/>
          <w:rFonts w:ascii="Times New Roman" w:hAnsi="Times New Roman"/>
        </w:rPr>
        <w:pPrChange w:id="1532" w:author="Furuichi, Sho" w:date="2017-10-05T13:33:00Z">
          <w:pPr>
            <w:spacing w:before="240"/>
          </w:pPr>
        </w:pPrChange>
      </w:pPr>
      <w:ins w:id="1533" w:author="Furuichi, Sho" w:date="2017-10-05T13:33:00Z">
        <w:r w:rsidRPr="0024389D">
          <w:rPr>
            <w:rFonts w:ascii="Times New Roman" w:hAnsi="Times New Roman" w:hint="eastAsia"/>
            <w:b/>
          </w:rPr>
          <w:t>Detect</w:t>
        </w:r>
        <w:r>
          <w:rPr>
            <w:rFonts w:ascii="Times New Roman" w:hAnsi="Times New Roman" w:hint="eastAsia"/>
          </w:rPr>
          <w:t xml:space="preserve">: </w:t>
        </w:r>
      </w:ins>
      <w:ins w:id="1534" w:author="Furuichi, Sho" w:date="2017-10-05T13:35:00Z">
        <w:r>
          <w:rPr>
            <w:rFonts w:ascii="Times New Roman" w:hAnsi="Times New Roman"/>
          </w:rPr>
          <w:t>“</w:t>
        </w:r>
        <w:r>
          <w:rPr>
            <w:rFonts w:ascii="Times New Roman" w:hAnsi="Times New Roman" w:hint="eastAsia"/>
          </w:rPr>
          <w:t>Detect</w:t>
        </w:r>
        <w:r>
          <w:rPr>
            <w:rFonts w:ascii="Times New Roman" w:hAnsi="Times New Roman"/>
          </w:rPr>
          <w:t>”</w:t>
        </w:r>
        <w:r>
          <w:rPr>
            <w:rFonts w:ascii="Times New Roman" w:hAnsi="Times New Roman" w:hint="eastAsia"/>
          </w:rPr>
          <w:t xml:space="preserve"> refers to </w:t>
        </w:r>
      </w:ins>
      <w:ins w:id="1535" w:author="Furuichi, Sho" w:date="2017-10-05T14:03:00Z">
        <w:r w:rsidR="00A6742D">
          <w:rPr>
            <w:rFonts w:ascii="Times New Roman" w:hAnsi="Times New Roman" w:hint="eastAsia"/>
          </w:rPr>
          <w:t xml:space="preserve">an </w:t>
        </w:r>
      </w:ins>
      <w:ins w:id="1536" w:author="Furuichi, Sho" w:date="2017-10-05T13:35:00Z">
        <w:r>
          <w:rPr>
            <w:rFonts w:ascii="Times New Roman" w:hAnsi="Times New Roman" w:hint="eastAsia"/>
          </w:rPr>
          <w:t xml:space="preserve">event in which the ESC detects the </w:t>
        </w:r>
      </w:ins>
      <w:ins w:id="1537" w:author="Furuichi, Sho" w:date="2017-10-05T13:56:00Z">
        <w:r w:rsidR="00F20CAB">
          <w:rPr>
            <w:rFonts w:ascii="Times New Roman" w:hAnsi="Times New Roman" w:hint="eastAsia"/>
          </w:rPr>
          <w:t xml:space="preserve">presence </w:t>
        </w:r>
      </w:ins>
      <w:ins w:id="1538" w:author="Furuichi, Sho" w:date="2017-10-05T13:48:00Z">
        <w:r w:rsidR="00F20CAB">
          <w:rPr>
            <w:rFonts w:ascii="Times New Roman" w:hAnsi="Times New Roman" w:hint="eastAsia"/>
          </w:rPr>
          <w:t xml:space="preserve">of the incumbent in </w:t>
        </w:r>
        <w:r w:rsidR="00F20CAB">
          <w:rPr>
            <w:rFonts w:ascii="Times New Roman" w:hAnsi="Times New Roman" w:hint="eastAsia"/>
          </w:rPr>
          <w:lastRenderedPageBreak/>
          <w:t>the DPA.</w:t>
        </w:r>
      </w:ins>
      <w:ins w:id="1539" w:author="Furuichi, Sho" w:date="2017-10-05T13:49:00Z">
        <w:r w:rsidR="00F20CAB">
          <w:rPr>
            <w:rFonts w:ascii="Times New Roman" w:hAnsi="Times New Roman" w:hint="eastAsia"/>
          </w:rPr>
          <w:t xml:space="preserve"> </w:t>
        </w:r>
      </w:ins>
      <w:ins w:id="1540" w:author="Furuichi, Sho" w:date="2017-10-05T13:53:00Z">
        <w:r w:rsidR="00F20CAB">
          <w:rPr>
            <w:rFonts w:ascii="Times New Roman" w:hAnsi="Times New Roman" w:hint="eastAsia"/>
          </w:rPr>
          <w:t xml:space="preserve">All the DPA States shall transition to </w:t>
        </w:r>
        <w:r w:rsidR="00F20CAB">
          <w:rPr>
            <w:rFonts w:ascii="Times New Roman" w:hAnsi="Times New Roman"/>
          </w:rPr>
          <w:t>“</w:t>
        </w:r>
      </w:ins>
      <w:ins w:id="1541" w:author="Furuichi, Sho" w:date="2017-10-05T13:55:00Z">
        <w:r w:rsidR="00F20CAB" w:rsidRPr="00F20CAB">
          <w:rPr>
            <w:rFonts w:ascii="Times New Roman" w:hAnsi="Times New Roman"/>
          </w:rPr>
          <w:t>ACTIVE</w:t>
        </w:r>
      </w:ins>
      <w:ins w:id="1542" w:author="Furuichi, Sho" w:date="2017-10-05T13:53:00Z">
        <w:r w:rsidR="00F20CAB">
          <w:rPr>
            <w:rFonts w:ascii="Times New Roman" w:hAnsi="Times New Roman"/>
          </w:rPr>
          <w:t>”</w:t>
        </w:r>
        <w:r w:rsidR="00F20CAB">
          <w:rPr>
            <w:rFonts w:ascii="Times New Roman" w:hAnsi="Times New Roman" w:hint="eastAsia"/>
          </w:rPr>
          <w:t xml:space="preserve"> after this trigger event.</w:t>
        </w:r>
      </w:ins>
    </w:p>
    <w:p w:rsidR="001959AA" w:rsidRDefault="0024389D">
      <w:pPr>
        <w:widowControl/>
        <w:jc w:val="left"/>
        <w:rPr>
          <w:ins w:id="1543" w:author="RED Technologies" w:date="2017-10-05T10:28:00Z"/>
          <w:rFonts w:ascii="Times New Roman" w:hAnsi="Times New Roman"/>
        </w:rPr>
      </w:pPr>
      <w:ins w:id="1544" w:author="Furuichi, Sho" w:date="2017-10-05T13:33:00Z">
        <w:r w:rsidRPr="0024389D">
          <w:rPr>
            <w:rFonts w:ascii="Times New Roman" w:hAnsi="Times New Roman" w:hint="eastAsia"/>
            <w:b/>
          </w:rPr>
          <w:t>Fail</w:t>
        </w:r>
        <w:r>
          <w:rPr>
            <w:rFonts w:ascii="Times New Roman" w:hAnsi="Times New Roman" w:hint="eastAsia"/>
          </w:rPr>
          <w:t xml:space="preserve">: </w:t>
        </w:r>
      </w:ins>
      <w:ins w:id="1545" w:author="Furuichi, Sho" w:date="2017-10-05T13:49:00Z">
        <w:r w:rsidR="00F20CAB">
          <w:rPr>
            <w:rFonts w:ascii="Times New Roman" w:hAnsi="Times New Roman"/>
          </w:rPr>
          <w:t>“</w:t>
        </w:r>
      </w:ins>
      <w:ins w:id="1546" w:author="Furuichi, Sho" w:date="2017-10-05T13:50:00Z">
        <w:r w:rsidR="00F20CAB">
          <w:rPr>
            <w:rFonts w:ascii="Times New Roman" w:hAnsi="Times New Roman" w:hint="eastAsia"/>
          </w:rPr>
          <w:t>Fail</w:t>
        </w:r>
      </w:ins>
      <w:ins w:id="1547" w:author="Furuichi, Sho" w:date="2017-10-05T13:49:00Z">
        <w:r w:rsidR="00F20CAB">
          <w:rPr>
            <w:rFonts w:ascii="Times New Roman" w:hAnsi="Times New Roman"/>
          </w:rPr>
          <w:t>”</w:t>
        </w:r>
      </w:ins>
      <w:ins w:id="1548" w:author="Furuichi, Sho" w:date="2017-10-05T13:50:00Z">
        <w:r w:rsidR="00F20CAB">
          <w:rPr>
            <w:rFonts w:ascii="Times New Roman" w:hAnsi="Times New Roman" w:hint="eastAsia"/>
          </w:rPr>
          <w:t xml:space="preserve"> refers to </w:t>
        </w:r>
      </w:ins>
      <w:ins w:id="1549" w:author="Furuichi, Sho" w:date="2017-10-05T14:03:00Z">
        <w:r w:rsidR="00A6742D">
          <w:rPr>
            <w:rFonts w:ascii="Times New Roman" w:hAnsi="Times New Roman" w:hint="eastAsia"/>
          </w:rPr>
          <w:t xml:space="preserve">an </w:t>
        </w:r>
      </w:ins>
      <w:ins w:id="1550" w:author="Furuichi, Sho" w:date="2017-10-05T13:50:00Z">
        <w:r w:rsidR="00F20CAB">
          <w:rPr>
            <w:rFonts w:ascii="Times New Roman" w:hAnsi="Times New Roman" w:hint="eastAsia"/>
          </w:rPr>
          <w:t xml:space="preserve">event in which the SAS detects </w:t>
        </w:r>
      </w:ins>
      <w:ins w:id="1551" w:author="Furuichi, Sho" w:date="2017-10-05T13:54:00Z">
        <w:r w:rsidR="00F20CAB">
          <w:rPr>
            <w:rFonts w:ascii="Times New Roman" w:hAnsi="Times New Roman" w:hint="eastAsia"/>
          </w:rPr>
          <w:t>any</w:t>
        </w:r>
      </w:ins>
      <w:ins w:id="1552" w:author="Furuichi, Sho" w:date="2017-10-05T13:51:00Z">
        <w:r w:rsidR="00F20CAB">
          <w:rPr>
            <w:rFonts w:ascii="Times New Roman" w:hAnsi="Times New Roman" w:hint="eastAsia"/>
          </w:rPr>
          <w:t xml:space="preserve"> failure</w:t>
        </w:r>
      </w:ins>
      <w:ins w:id="1553" w:author="Furuichi, Sho" w:date="2017-10-05T13:54:00Z">
        <w:r w:rsidR="00F20CAB">
          <w:rPr>
            <w:rFonts w:ascii="Times New Roman" w:hAnsi="Times New Roman" w:hint="eastAsia"/>
          </w:rPr>
          <w:t>s</w:t>
        </w:r>
      </w:ins>
      <w:ins w:id="1554" w:author="Furuichi, Sho" w:date="2017-10-05T13:51:00Z">
        <w:r w:rsidR="00F20CAB">
          <w:rPr>
            <w:rFonts w:ascii="Times New Roman" w:hAnsi="Times New Roman" w:hint="eastAsia"/>
          </w:rPr>
          <w:t xml:space="preserve"> in </w:t>
        </w:r>
      </w:ins>
      <w:ins w:id="1555" w:author="Furuichi, Sho" w:date="2017-10-05T13:53:00Z">
        <w:r w:rsidR="00F20CAB">
          <w:rPr>
            <w:rFonts w:ascii="Times New Roman" w:hAnsi="Times New Roman" w:hint="eastAsia"/>
          </w:rPr>
          <w:t xml:space="preserve">the </w:t>
        </w:r>
      </w:ins>
      <w:ins w:id="1556" w:author="Furuichi, Sho" w:date="2017-10-05T13:51:00Z">
        <w:r w:rsidR="00F20CAB">
          <w:rPr>
            <w:rFonts w:ascii="Times New Roman" w:hAnsi="Times New Roman" w:hint="eastAsia"/>
          </w:rPr>
          <w:t xml:space="preserve">Keep Alive </w:t>
        </w:r>
      </w:ins>
      <w:ins w:id="1557" w:author="Furuichi, Sho" w:date="2017-10-05T13:53:00Z">
        <w:r w:rsidR="00F20CAB">
          <w:rPr>
            <w:rFonts w:ascii="Times New Roman" w:hAnsi="Times New Roman" w:hint="eastAsia"/>
          </w:rPr>
          <w:t xml:space="preserve">Message </w:t>
        </w:r>
      </w:ins>
      <w:ins w:id="1558" w:author="Furuichi, Sho" w:date="2017-10-05T13:51:00Z">
        <w:r w:rsidR="00F20CAB">
          <w:rPr>
            <w:rFonts w:ascii="Times New Roman" w:hAnsi="Times New Roman" w:hint="eastAsia"/>
          </w:rPr>
          <w:t>exchange with the ESC</w:t>
        </w:r>
      </w:ins>
      <w:ins w:id="1559" w:author="RED Technologies" w:date="2017-10-05T10:25:00Z">
        <w:r w:rsidR="001959AA">
          <w:rPr>
            <w:rFonts w:ascii="Times New Roman" w:hAnsi="Times New Roman"/>
          </w:rPr>
          <w:t xml:space="preserve">. </w:t>
        </w:r>
      </w:ins>
      <w:ins w:id="1560" w:author="RED Technologies" w:date="2017-10-05T10:27:00Z">
        <w:r w:rsidR="001959AA">
          <w:rPr>
            <w:rFonts w:ascii="Times New Roman" w:hAnsi="Times New Roman"/>
          </w:rPr>
          <w:t>In particular, i</w:t>
        </w:r>
      </w:ins>
      <w:ins w:id="1561" w:author="RED Technologies" w:date="2017-10-05T10:25:00Z">
        <w:r w:rsidR="001959AA">
          <w:rPr>
            <w:rFonts w:ascii="Times New Roman" w:hAnsi="Times New Roman"/>
          </w:rPr>
          <w:t>f the SAS doesn</w:t>
        </w:r>
      </w:ins>
      <w:ins w:id="1562" w:author="RED Technologies" w:date="2017-10-05T10:26:00Z">
        <w:r w:rsidR="001959AA">
          <w:rPr>
            <w:rFonts w:ascii="Times New Roman" w:hAnsi="Times New Roman"/>
          </w:rPr>
          <w:t>’t receive a</w:t>
        </w:r>
      </w:ins>
      <w:ins w:id="1563" w:author="RED Technologies" w:date="2017-10-05T10:31:00Z">
        <w:r w:rsidR="00AF4AB8">
          <w:rPr>
            <w:rFonts w:ascii="Times New Roman" w:hAnsi="Times New Roman"/>
          </w:rPr>
          <w:t>ny</w:t>
        </w:r>
      </w:ins>
      <w:ins w:id="1564" w:author="RED Technologies" w:date="2017-10-05T10:26:00Z">
        <w:r w:rsidR="001959AA">
          <w:rPr>
            <w:rFonts w:ascii="Times New Roman" w:hAnsi="Times New Roman"/>
          </w:rPr>
          <w:t xml:space="preserve"> Keep Alive </w:t>
        </w:r>
      </w:ins>
      <w:ins w:id="1565" w:author="RED Technologies" w:date="2017-10-05T10:43:00Z">
        <w:r w:rsidR="00452D4F">
          <w:rPr>
            <w:rFonts w:ascii="Times New Roman" w:hAnsi="Times New Roman"/>
          </w:rPr>
          <w:t>Re</w:t>
        </w:r>
      </w:ins>
      <w:ins w:id="1566" w:author="RED Technologies" w:date="2017-10-05T10:53:00Z">
        <w:r w:rsidR="000B3481">
          <w:rPr>
            <w:rFonts w:ascii="Times New Roman" w:hAnsi="Times New Roman"/>
          </w:rPr>
          <w:t>s</w:t>
        </w:r>
      </w:ins>
      <w:bookmarkStart w:id="1567" w:name="_GoBack"/>
      <w:bookmarkEnd w:id="1567"/>
      <w:ins w:id="1568" w:author="RED Technologies" w:date="2017-10-05T10:43:00Z">
        <w:r w:rsidR="00452D4F">
          <w:rPr>
            <w:rFonts w:ascii="Times New Roman" w:hAnsi="Times New Roman"/>
          </w:rPr>
          <w:t>ponse for</w:t>
        </w:r>
      </w:ins>
      <w:ins w:id="1569" w:author="RED Technologies" w:date="2017-10-05T10:26:00Z">
        <w:r w:rsidR="001959AA">
          <w:rPr>
            <w:rFonts w:ascii="Times New Roman" w:hAnsi="Times New Roman"/>
          </w:rPr>
          <w:t xml:space="preserve"> more than </w:t>
        </w:r>
      </w:ins>
      <w:ins w:id="1570" w:author="RED Technologies" w:date="2017-10-05T10:28:00Z">
        <w:r w:rsidR="00AF4AB8">
          <w:rPr>
            <w:rFonts w:ascii="Times New Roman" w:hAnsi="Times New Roman"/>
          </w:rPr>
          <w:t xml:space="preserve">x </w:t>
        </w:r>
      </w:ins>
      <w:ins w:id="1571" w:author="RED Technologies" w:date="2017-10-05T10:26:00Z">
        <w:r w:rsidR="001959AA">
          <w:rPr>
            <w:rFonts w:ascii="Times New Roman" w:hAnsi="Times New Roman"/>
          </w:rPr>
          <w:t>seconds after sending a Keep Alive Message, it shall move to the “Fail”</w:t>
        </w:r>
      </w:ins>
      <w:ins w:id="1572" w:author="RED Technologies" w:date="2017-10-05T10:28:00Z">
        <w:r w:rsidR="00AF4AB8">
          <w:rPr>
            <w:rFonts w:ascii="Times New Roman" w:hAnsi="Times New Roman"/>
          </w:rPr>
          <w:t xml:space="preserve"> state</w:t>
        </w:r>
      </w:ins>
      <w:ins w:id="1573" w:author="RED Technologies" w:date="2017-10-05T10:26:00Z">
        <w:r w:rsidR="001959AA">
          <w:rPr>
            <w:rFonts w:ascii="Times New Roman" w:hAnsi="Times New Roman"/>
          </w:rPr>
          <w:t>.</w:t>
        </w:r>
      </w:ins>
    </w:p>
    <w:p w:rsidR="00AF4AB8" w:rsidRPr="00AF4AB8" w:rsidRDefault="00AF4AB8">
      <w:pPr>
        <w:widowControl/>
        <w:jc w:val="left"/>
        <w:rPr>
          <w:ins w:id="1574" w:author="RED Technologies" w:date="2017-10-05T10:25:00Z"/>
          <w:rFonts w:ascii="Times New Roman" w:hAnsi="Times New Roman"/>
          <w:i/>
          <w:rPrChange w:id="1575" w:author="RED Technologies" w:date="2017-10-05T10:30:00Z">
            <w:rPr>
              <w:ins w:id="1576" w:author="RED Technologies" w:date="2017-10-05T10:25:00Z"/>
              <w:rFonts w:ascii="Times New Roman" w:hAnsi="Times New Roman"/>
            </w:rPr>
          </w:rPrChange>
        </w:rPr>
      </w:pPr>
      <w:ins w:id="1577" w:author="RED Technologies" w:date="2017-10-05T10:30:00Z">
        <w:r w:rsidRPr="00AF4AB8">
          <w:rPr>
            <w:rFonts w:ascii="Times New Roman" w:hAnsi="Times New Roman"/>
            <w:i/>
            <w:highlight w:val="yellow"/>
            <w:rPrChange w:id="1578" w:author="RED Technologies" w:date="2017-10-05T10:30:00Z">
              <w:rPr>
                <w:rFonts w:ascii="Times New Roman" w:hAnsi="Times New Roman"/>
              </w:rPr>
            </w:rPrChange>
          </w:rPr>
          <w:t>Editor’s note: s</w:t>
        </w:r>
      </w:ins>
      <w:ins w:id="1579" w:author="RED Technologies" w:date="2017-10-05T10:28:00Z">
        <w:r w:rsidRPr="00AF4AB8">
          <w:rPr>
            <w:rFonts w:ascii="Times New Roman" w:hAnsi="Times New Roman"/>
            <w:i/>
            <w:highlight w:val="yellow"/>
            <w:rPrChange w:id="1580" w:author="RED Technologies" w:date="2017-10-05T10:30:00Z">
              <w:rPr>
                <w:rFonts w:ascii="Times New Roman" w:hAnsi="Times New Roman"/>
              </w:rPr>
            </w:rPrChange>
          </w:rPr>
          <w:t xml:space="preserve">hall we define “x” as a predefined value or shall we make it </w:t>
        </w:r>
      </w:ins>
      <w:ins w:id="1581" w:author="RED Technologies" w:date="2017-10-05T10:30:00Z">
        <w:r w:rsidRPr="00AF4AB8">
          <w:rPr>
            <w:rFonts w:ascii="Times New Roman" w:hAnsi="Times New Roman"/>
            <w:i/>
            <w:highlight w:val="yellow"/>
            <w:rPrChange w:id="1582" w:author="RED Technologies" w:date="2017-10-05T10:30:00Z">
              <w:rPr>
                <w:rFonts w:ascii="Times New Roman" w:hAnsi="Times New Roman"/>
              </w:rPr>
            </w:rPrChange>
          </w:rPr>
          <w:t>configurable?</w:t>
        </w:r>
      </w:ins>
    </w:p>
    <w:p w:rsidR="0024389D" w:rsidRPr="0089758F" w:rsidDel="0089758F" w:rsidRDefault="00F20CAB">
      <w:pPr>
        <w:pStyle w:val="Paragraphedeliste"/>
        <w:numPr>
          <w:ilvl w:val="0"/>
          <w:numId w:val="24"/>
        </w:numPr>
        <w:spacing w:before="240"/>
        <w:ind w:leftChars="0"/>
        <w:rPr>
          <w:del w:id="1583" w:author="Furuichi, Sho" w:date="2017-10-05T14:31:00Z"/>
          <w:rFonts w:ascii="Times New Roman" w:hAnsi="Times New Roman"/>
          <w:rPrChange w:id="1584" w:author="Furuichi, Sho" w:date="2017-10-05T14:31:00Z">
            <w:rPr>
              <w:del w:id="1585" w:author="Furuichi, Sho" w:date="2017-10-05T14:31:00Z"/>
            </w:rPr>
          </w:rPrChange>
        </w:rPr>
        <w:pPrChange w:id="1586" w:author="Furuichi, Sho" w:date="2017-10-05T14:31:00Z">
          <w:pPr>
            <w:spacing w:before="240"/>
          </w:pPr>
        </w:pPrChange>
      </w:pPr>
      <w:ins w:id="1587" w:author="Furuichi, Sho" w:date="2017-10-05T13:51:00Z">
        <w:del w:id="1588" w:author="RED Technologies" w:date="2017-10-05T10:25:00Z">
          <w:r w:rsidDel="001959AA">
            <w:rPr>
              <w:rFonts w:ascii="Times New Roman" w:hAnsi="Times New Roman" w:hint="eastAsia"/>
            </w:rPr>
            <w:delText>.</w:delText>
          </w:r>
        </w:del>
        <w:del w:id="1589" w:author="RED Technologies" w:date="2017-10-05T10:31:00Z">
          <w:r w:rsidDel="00AF4AB8">
            <w:rPr>
              <w:rFonts w:ascii="Times New Roman" w:hAnsi="Times New Roman" w:hint="eastAsia"/>
            </w:rPr>
            <w:delText xml:space="preserve"> </w:delText>
          </w:r>
        </w:del>
      </w:ins>
      <w:ins w:id="1590" w:author="Furuichi, Sho" w:date="2017-10-05T13:53:00Z">
        <w:r>
          <w:rPr>
            <w:rFonts w:ascii="Times New Roman" w:hAnsi="Times New Roman" w:hint="eastAsia"/>
          </w:rPr>
          <w:t xml:space="preserve">All the DPA States shall transition to </w:t>
        </w:r>
        <w:r>
          <w:rPr>
            <w:rFonts w:ascii="Times New Roman" w:hAnsi="Times New Roman"/>
          </w:rPr>
          <w:t>“</w:t>
        </w:r>
      </w:ins>
      <w:ins w:id="1591" w:author="Furuichi, Sho" w:date="2017-10-05T14:06:00Z">
        <w:r w:rsidR="00A6742D" w:rsidRPr="00F20CAB">
          <w:rPr>
            <w:rFonts w:ascii="Times New Roman" w:hAnsi="Times New Roman"/>
          </w:rPr>
          <w:t>ACTIVE</w:t>
        </w:r>
      </w:ins>
      <w:ins w:id="1592" w:author="Furuichi, Sho" w:date="2017-10-05T13:53:00Z">
        <w:r>
          <w:rPr>
            <w:rFonts w:ascii="Times New Roman" w:hAnsi="Times New Roman"/>
          </w:rPr>
          <w:t>”</w:t>
        </w:r>
        <w:r>
          <w:rPr>
            <w:rFonts w:ascii="Times New Roman" w:hAnsi="Times New Roman" w:hint="eastAsia"/>
          </w:rPr>
          <w:t xml:space="preserve"> after this trigger event.</w:t>
        </w:r>
      </w:ins>
    </w:p>
    <w:p w:rsidR="00243699" w:rsidRDefault="00243699">
      <w:pPr>
        <w:widowControl/>
        <w:jc w:val="lef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:rsidR="00243699" w:rsidRDefault="00243699" w:rsidP="00AD134C">
      <w:pPr>
        <w:pStyle w:val="Titre1"/>
        <w:spacing w:before="240" w:after="240"/>
        <w:rPr>
          <w:rFonts w:eastAsiaTheme="minorEastAsia"/>
          <w:lang w:val="en-GB"/>
        </w:rPr>
      </w:pPr>
      <w:bookmarkStart w:id="1593" w:name="_Toc494975879"/>
      <w:r>
        <w:rPr>
          <w:rFonts w:eastAsiaTheme="minorEastAsia" w:hint="eastAsia"/>
          <w:lang w:val="en-GB"/>
        </w:rPr>
        <w:lastRenderedPageBreak/>
        <w:t>Document History</w:t>
      </w:r>
      <w:bookmarkEnd w:id="159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238"/>
      </w:tblGrid>
      <w:tr w:rsidR="00243699" w:rsidRPr="00AD134C" w:rsidTr="0005006F">
        <w:tc>
          <w:tcPr>
            <w:tcW w:w="8494" w:type="dxa"/>
            <w:gridSpan w:val="3"/>
          </w:tcPr>
          <w:p w:rsidR="00243699" w:rsidRPr="00AD134C" w:rsidRDefault="00243699" w:rsidP="00243699">
            <w:pPr>
              <w:rPr>
                <w:rFonts w:ascii="Times New Roman" w:hAnsi="Times New Roman"/>
                <w:b/>
                <w:lang w:val="en-GB"/>
              </w:rPr>
            </w:pPr>
            <w:r w:rsidRPr="00AD134C">
              <w:rPr>
                <w:rFonts w:ascii="Times New Roman" w:hAnsi="Times New Roman"/>
                <w:b/>
                <w:lang w:val="en-GB"/>
              </w:rPr>
              <w:t>Document History</w:t>
            </w:r>
          </w:p>
        </w:tc>
      </w:tr>
      <w:tr w:rsidR="00243699" w:rsidRPr="00AD134C" w:rsidTr="00AD134C">
        <w:tc>
          <w:tcPr>
            <w:tcW w:w="1129" w:type="dxa"/>
          </w:tcPr>
          <w:p w:rsidR="00243699" w:rsidRPr="00AD134C" w:rsidRDefault="00243699" w:rsidP="00F1491B">
            <w:pPr>
              <w:rPr>
                <w:rFonts w:ascii="Times New Roman" w:hAnsi="Times New Roman"/>
                <w:lang w:val="en-GB"/>
              </w:rPr>
            </w:pPr>
            <w:r w:rsidRPr="00AD134C">
              <w:rPr>
                <w:rFonts w:ascii="Times New Roman" w:hAnsi="Times New Roman"/>
                <w:lang w:val="en-GB"/>
              </w:rPr>
              <w:t>v</w:t>
            </w:r>
            <w:r w:rsidRPr="00AD134C">
              <w:rPr>
                <w:rFonts w:ascii="Times New Roman" w:hAnsi="Times New Roman" w:hint="eastAsia"/>
                <w:lang w:val="en-GB"/>
              </w:rPr>
              <w:t>0</w:t>
            </w:r>
            <w:r w:rsidRPr="00AD134C">
              <w:rPr>
                <w:rFonts w:ascii="Times New Roman" w:hAnsi="Times New Roman"/>
                <w:lang w:val="en-GB"/>
              </w:rPr>
              <w:t>.</w:t>
            </w:r>
            <w:r w:rsidR="00F1491B">
              <w:rPr>
                <w:rFonts w:ascii="Times New Roman" w:hAnsi="Times New Roman" w:hint="eastAsia"/>
                <w:lang w:val="en-GB"/>
              </w:rPr>
              <w:t>5</w:t>
            </w:r>
            <w:r w:rsidRPr="00AD134C">
              <w:rPr>
                <w:rFonts w:ascii="Times New Roman" w:hAnsi="Times New Roman"/>
                <w:lang w:val="en-GB"/>
              </w:rPr>
              <w:t>.0</w:t>
            </w:r>
          </w:p>
        </w:tc>
        <w:tc>
          <w:tcPr>
            <w:tcW w:w="2127" w:type="dxa"/>
          </w:tcPr>
          <w:p w:rsidR="00243699" w:rsidRPr="00AD134C" w:rsidRDefault="00F1491B" w:rsidP="00F1491B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5th</w:t>
            </w:r>
            <w:r w:rsidRPr="00AD134C"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September</w:t>
            </w:r>
            <w:r w:rsidRPr="00AD134C">
              <w:rPr>
                <w:rFonts w:ascii="Times New Roman" w:hAnsi="Times New Roman"/>
                <w:lang w:val="en-GB"/>
              </w:rPr>
              <w:t xml:space="preserve"> </w:t>
            </w:r>
            <w:r w:rsidR="00AD134C" w:rsidRPr="00AD134C">
              <w:rPr>
                <w:rFonts w:ascii="Times New Roman" w:hAnsi="Times New Roman"/>
                <w:lang w:val="en-GB"/>
              </w:rPr>
              <w:t>2017</w:t>
            </w:r>
          </w:p>
        </w:tc>
        <w:tc>
          <w:tcPr>
            <w:tcW w:w="5238" w:type="dxa"/>
          </w:tcPr>
          <w:p w:rsidR="00243699" w:rsidRPr="00AD134C" w:rsidRDefault="00F1491B" w:rsidP="00F1491B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1</w:t>
            </w:r>
            <w:r w:rsidRPr="00F1491B">
              <w:rPr>
                <w:rFonts w:ascii="Times New Roman" w:hAnsi="Times New Roman" w:hint="eastAsia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hint="eastAsia"/>
                <w:lang w:val="en-GB"/>
              </w:rPr>
              <w:t xml:space="preserve"> D</w:t>
            </w:r>
            <w:r w:rsidR="00AD134C" w:rsidRPr="00AD134C">
              <w:rPr>
                <w:rFonts w:ascii="Times New Roman" w:hAnsi="Times New Roman" w:hint="eastAsia"/>
                <w:lang w:val="en-GB"/>
              </w:rPr>
              <w:t>raft</w:t>
            </w:r>
          </w:p>
        </w:tc>
      </w:tr>
      <w:tr w:rsidR="008F5C7E" w:rsidRPr="00AD134C" w:rsidTr="00AD134C">
        <w:trPr>
          <w:ins w:id="1594" w:author="Furuichi, Sho" w:date="2017-09-26T00:40:00Z"/>
        </w:trPr>
        <w:tc>
          <w:tcPr>
            <w:tcW w:w="1129" w:type="dxa"/>
          </w:tcPr>
          <w:p w:rsidR="008F5C7E" w:rsidRPr="00AD134C" w:rsidRDefault="008F5C7E" w:rsidP="008F5C7E">
            <w:pPr>
              <w:rPr>
                <w:ins w:id="1595" w:author="Furuichi, Sho" w:date="2017-09-26T00:40:00Z"/>
                <w:rFonts w:ascii="Times New Roman" w:hAnsi="Times New Roman"/>
                <w:lang w:val="en-GB"/>
              </w:rPr>
            </w:pPr>
            <w:ins w:id="1596" w:author="Furuichi, Sho" w:date="2017-09-26T00:40:00Z">
              <w:r w:rsidRPr="00AD134C">
                <w:rPr>
                  <w:rFonts w:ascii="Times New Roman" w:hAnsi="Times New Roman"/>
                  <w:lang w:val="en-GB"/>
                </w:rPr>
                <w:t>v</w:t>
              </w:r>
              <w:r w:rsidRPr="00AD134C">
                <w:rPr>
                  <w:rFonts w:ascii="Times New Roman" w:hAnsi="Times New Roman" w:hint="eastAsia"/>
                  <w:lang w:val="en-GB"/>
                </w:rPr>
                <w:t>0</w:t>
              </w:r>
              <w:r w:rsidRPr="00AD134C">
                <w:rPr>
                  <w:rFonts w:ascii="Times New Roman" w:hAnsi="Times New Roman"/>
                  <w:lang w:val="en-GB"/>
                </w:rPr>
                <w:t>.</w:t>
              </w:r>
              <w:r>
                <w:rPr>
                  <w:rFonts w:ascii="Times New Roman" w:hAnsi="Times New Roman" w:hint="eastAsia"/>
                  <w:lang w:val="en-GB"/>
                </w:rPr>
                <w:t>5</w:t>
              </w:r>
              <w:r>
                <w:rPr>
                  <w:rFonts w:ascii="Times New Roman" w:hAnsi="Times New Roman"/>
                  <w:lang w:val="en-GB"/>
                </w:rPr>
                <w:t>.1</w:t>
              </w:r>
            </w:ins>
          </w:p>
        </w:tc>
        <w:tc>
          <w:tcPr>
            <w:tcW w:w="2127" w:type="dxa"/>
          </w:tcPr>
          <w:p w:rsidR="008F5C7E" w:rsidRDefault="00CE37D4" w:rsidP="008F5C7E">
            <w:pPr>
              <w:rPr>
                <w:ins w:id="1597" w:author="Furuichi, Sho" w:date="2017-09-26T00:40:00Z"/>
                <w:rFonts w:ascii="Times New Roman" w:hAnsi="Times New Roman"/>
                <w:lang w:val="en-GB"/>
              </w:rPr>
            </w:pPr>
            <w:ins w:id="1598" w:author="Furuichi, Sho" w:date="2017-10-04T18:57:00Z">
              <w:r>
                <w:rPr>
                  <w:rFonts w:ascii="Times New Roman" w:hAnsi="Times New Roman"/>
                  <w:lang w:val="en-GB"/>
                </w:rPr>
                <w:t>4th</w:t>
              </w:r>
            </w:ins>
            <w:ins w:id="1599" w:author="Furuichi, Sho" w:date="2017-09-26T00:40:00Z">
              <w:r w:rsidR="008F5C7E" w:rsidRPr="00AD134C">
                <w:rPr>
                  <w:rFonts w:ascii="Times New Roman" w:hAnsi="Times New Roman" w:hint="eastAsia"/>
                  <w:lang w:val="en-GB"/>
                </w:rPr>
                <w:t xml:space="preserve"> </w:t>
              </w:r>
            </w:ins>
            <w:ins w:id="1600" w:author="Furuichi, Sho" w:date="2017-10-04T18:57:00Z">
              <w:r>
                <w:rPr>
                  <w:rFonts w:ascii="Times New Roman" w:hAnsi="Times New Roman"/>
                  <w:lang w:val="en-GB"/>
                </w:rPr>
                <w:t>October</w:t>
              </w:r>
            </w:ins>
            <w:ins w:id="1601" w:author="Furuichi, Sho" w:date="2017-09-26T00:40:00Z">
              <w:r w:rsidR="008F5C7E" w:rsidRPr="00AD134C">
                <w:rPr>
                  <w:rFonts w:ascii="Times New Roman" w:hAnsi="Times New Roman"/>
                  <w:lang w:val="en-GB"/>
                </w:rPr>
                <w:t xml:space="preserve"> 2017</w:t>
              </w:r>
            </w:ins>
          </w:p>
        </w:tc>
        <w:tc>
          <w:tcPr>
            <w:tcW w:w="5238" w:type="dxa"/>
          </w:tcPr>
          <w:p w:rsidR="008F5C7E" w:rsidRDefault="008F5C7E" w:rsidP="008F5C7E">
            <w:pPr>
              <w:rPr>
                <w:ins w:id="1602" w:author="Furuichi, Sho" w:date="2017-09-26T00:40:00Z"/>
                <w:rFonts w:ascii="Times New Roman" w:hAnsi="Times New Roman"/>
                <w:lang w:val="en-GB"/>
              </w:rPr>
            </w:pPr>
            <w:ins w:id="1603" w:author="Furuichi, Sho" w:date="2017-09-26T00:40:00Z">
              <w:r>
                <w:rPr>
                  <w:rFonts w:ascii="Times New Roman" w:hAnsi="Times New Roman" w:hint="eastAsia"/>
                  <w:lang w:val="en-GB"/>
                </w:rPr>
                <w:t>U</w:t>
              </w:r>
              <w:r>
                <w:rPr>
                  <w:rFonts w:ascii="Times New Roman" w:hAnsi="Times New Roman"/>
                  <w:lang w:val="en-GB"/>
                </w:rPr>
                <w:t>pdated based on the discussion</w:t>
              </w:r>
            </w:ins>
            <w:ins w:id="1604" w:author="Furuichi, Sho" w:date="2017-10-04T18:57:00Z">
              <w:r w:rsidR="00CE37D4">
                <w:rPr>
                  <w:rFonts w:ascii="Times New Roman" w:hAnsi="Times New Roman"/>
                  <w:lang w:val="en-GB"/>
                </w:rPr>
                <w:t xml:space="preserve"> in 26</w:t>
              </w:r>
              <w:r w:rsidR="00CE37D4">
                <w:rPr>
                  <w:rFonts w:ascii="Times New Roman" w:hAnsi="Times New Roman" w:hint="eastAsia"/>
                  <w:lang w:val="en-GB"/>
                </w:rPr>
                <w:t>th</w:t>
              </w:r>
              <w:r w:rsidR="00CE37D4" w:rsidRPr="00AD134C">
                <w:rPr>
                  <w:rFonts w:ascii="Times New Roman" w:hAnsi="Times New Roman" w:hint="eastAsia"/>
                  <w:lang w:val="en-GB"/>
                </w:rPr>
                <w:t xml:space="preserve"> </w:t>
              </w:r>
              <w:r w:rsidR="00CE37D4">
                <w:rPr>
                  <w:rFonts w:ascii="Times New Roman" w:hAnsi="Times New Roman" w:hint="eastAsia"/>
                  <w:lang w:val="en-GB"/>
                </w:rPr>
                <w:t>September</w:t>
              </w:r>
              <w:r w:rsidR="00CE37D4" w:rsidRPr="00AD134C">
                <w:rPr>
                  <w:rFonts w:ascii="Times New Roman" w:hAnsi="Times New Roman"/>
                  <w:lang w:val="en-GB"/>
                </w:rPr>
                <w:t xml:space="preserve"> 2017</w:t>
              </w:r>
            </w:ins>
            <w:ins w:id="1605" w:author="Furuichi, Sho" w:date="2017-09-26T00:40:00Z">
              <w:r>
                <w:rPr>
                  <w:rFonts w:ascii="Times New Roman" w:hAnsi="Times New Roman"/>
                  <w:lang w:val="en-GB"/>
                </w:rPr>
                <w:t>.</w:t>
              </w:r>
            </w:ins>
          </w:p>
          <w:p w:rsidR="008F5C7E" w:rsidRDefault="008F5C7E">
            <w:pPr>
              <w:pStyle w:val="Paragraphedeliste"/>
              <w:numPr>
                <w:ilvl w:val="0"/>
                <w:numId w:val="18"/>
              </w:numPr>
              <w:ind w:leftChars="0"/>
              <w:rPr>
                <w:ins w:id="1606" w:author="Furuichi, Sho" w:date="2017-10-04T18:56:00Z"/>
                <w:rFonts w:ascii="Times New Roman" w:hAnsi="Times New Roman"/>
                <w:lang w:val="en-GB"/>
              </w:rPr>
              <w:pPrChange w:id="1607" w:author="Furuichi, Sho" w:date="2017-09-26T00:40:00Z">
                <w:pPr/>
              </w:pPrChange>
            </w:pPr>
            <w:ins w:id="1608" w:author="Furuichi, Sho" w:date="2017-09-26T00:40:00Z">
              <w:r>
                <w:rPr>
                  <w:rFonts w:ascii="Times New Roman" w:hAnsi="Times New Roman" w:hint="eastAsia"/>
                  <w:lang w:val="en-GB"/>
                </w:rPr>
                <w:t>N</w:t>
              </w:r>
              <w:r>
                <w:rPr>
                  <w:rFonts w:ascii="Times New Roman" w:hAnsi="Times New Roman"/>
                  <w:lang w:val="en-GB"/>
                </w:rPr>
                <w:t>ew section for pre</w:t>
              </w:r>
            </w:ins>
            <w:ins w:id="1609" w:author="Furuichi, Sho" w:date="2017-09-26T00:41:00Z">
              <w:r>
                <w:rPr>
                  <w:rFonts w:ascii="Times New Roman" w:hAnsi="Times New Roman"/>
                  <w:lang w:val="en-GB"/>
                </w:rPr>
                <w:t>requisite operations.</w:t>
              </w:r>
            </w:ins>
          </w:p>
          <w:p w:rsidR="00CE37D4" w:rsidRDefault="00CE37D4">
            <w:pPr>
              <w:pStyle w:val="Paragraphedeliste"/>
              <w:numPr>
                <w:ilvl w:val="0"/>
                <w:numId w:val="18"/>
              </w:numPr>
              <w:ind w:leftChars="0"/>
              <w:rPr>
                <w:ins w:id="1610" w:author="Furuichi, Sho" w:date="2017-10-05T12:58:00Z"/>
                <w:rFonts w:ascii="Times New Roman" w:hAnsi="Times New Roman"/>
                <w:lang w:val="en-GB"/>
              </w:rPr>
              <w:pPrChange w:id="1611" w:author="Furuichi, Sho" w:date="2017-09-26T00:40:00Z">
                <w:pPr/>
              </w:pPrChange>
            </w:pPr>
            <w:ins w:id="1612" w:author="Furuichi, Sho" w:date="2017-10-04T18:57:00Z">
              <w:r>
                <w:rPr>
                  <w:rFonts w:ascii="Times New Roman" w:hAnsi="Times New Roman"/>
                  <w:lang w:val="en-GB"/>
                </w:rPr>
                <w:t>Added Message Container definition.</w:t>
              </w:r>
            </w:ins>
          </w:p>
          <w:p w:rsidR="00704FC2" w:rsidRDefault="00704FC2">
            <w:pPr>
              <w:pStyle w:val="Paragraphedeliste"/>
              <w:numPr>
                <w:ilvl w:val="0"/>
                <w:numId w:val="18"/>
              </w:numPr>
              <w:ind w:leftChars="0"/>
              <w:rPr>
                <w:ins w:id="1613" w:author="Furuichi, Sho" w:date="2017-10-04T18:57:00Z"/>
                <w:rFonts w:ascii="Times New Roman" w:hAnsi="Times New Roman"/>
                <w:lang w:val="en-GB"/>
              </w:rPr>
              <w:pPrChange w:id="1614" w:author="Furuichi, Sho" w:date="2017-09-26T00:40:00Z">
                <w:pPr/>
              </w:pPrChange>
            </w:pPr>
            <w:ins w:id="1615" w:author="Furuichi, Sho" w:date="2017-10-05T12:58:00Z">
              <w:r>
                <w:rPr>
                  <w:rFonts w:ascii="Times New Roman" w:hAnsi="Times New Roman" w:hint="eastAsia"/>
                  <w:lang w:val="en-GB"/>
                </w:rPr>
                <w:t>Normative Annex for DPA State Machine</w:t>
              </w:r>
            </w:ins>
          </w:p>
          <w:p w:rsidR="00CE37D4" w:rsidRPr="008F5C7E" w:rsidRDefault="00CE37D4">
            <w:pPr>
              <w:pStyle w:val="Paragraphedeliste"/>
              <w:numPr>
                <w:ilvl w:val="0"/>
                <w:numId w:val="18"/>
              </w:numPr>
              <w:ind w:leftChars="0"/>
              <w:rPr>
                <w:ins w:id="1616" w:author="Furuichi, Sho" w:date="2017-09-26T00:40:00Z"/>
                <w:rFonts w:ascii="Times New Roman" w:hAnsi="Times New Roman"/>
                <w:lang w:val="en-GB"/>
                <w:rPrChange w:id="1617" w:author="Furuichi, Sho" w:date="2017-09-26T00:40:00Z">
                  <w:rPr>
                    <w:ins w:id="1618" w:author="Furuichi, Sho" w:date="2017-09-26T00:40:00Z"/>
                    <w:lang w:val="en-GB"/>
                  </w:rPr>
                </w:rPrChange>
              </w:rPr>
              <w:pPrChange w:id="1619" w:author="Furuichi, Sho" w:date="2017-09-26T00:40:00Z">
                <w:pPr/>
              </w:pPrChange>
            </w:pPr>
            <w:ins w:id="1620" w:author="Furuichi, Sho" w:date="2017-10-04T18:57:00Z">
              <w:r>
                <w:rPr>
                  <w:rFonts w:ascii="Times New Roman" w:hAnsi="Times New Roman"/>
                  <w:lang w:val="en-GB"/>
                </w:rPr>
                <w:t>Section renumbering</w:t>
              </w:r>
            </w:ins>
          </w:p>
        </w:tc>
      </w:tr>
    </w:tbl>
    <w:p w:rsidR="00243699" w:rsidRPr="00243699" w:rsidRDefault="00243699" w:rsidP="00243699">
      <w:pPr>
        <w:rPr>
          <w:lang w:val="en-GB"/>
        </w:rPr>
      </w:pPr>
    </w:p>
    <w:sectPr w:rsidR="00243699" w:rsidRPr="00243699" w:rsidSect="00601D6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5B5" w:rsidRDefault="009125B5" w:rsidP="006B4759">
      <w:r>
        <w:separator/>
      </w:r>
    </w:p>
  </w:endnote>
  <w:endnote w:type="continuationSeparator" w:id="0">
    <w:p w:rsidR="009125B5" w:rsidRDefault="009125B5" w:rsidP="006B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Ａｒｉａｌ">
    <w:altName w:val="ＭＳ 明朝"/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6227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D4F" w:rsidRDefault="00452D4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48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52D4F" w:rsidRPr="00CF42AC" w:rsidRDefault="00452D4F" w:rsidP="00CF42AC">
    <w:pPr>
      <w:pStyle w:val="Pieddepage"/>
      <w:jc w:val="center"/>
      <w:rPr>
        <w:rFonts w:ascii="Times New Roman" w:hAnsi="Times New Roman"/>
      </w:rPr>
    </w:pPr>
    <w:r w:rsidRPr="00CF42AC">
      <w:rPr>
        <w:rFonts w:ascii="Times New Roman" w:hAnsi="Times New Roman"/>
      </w:rPr>
      <w:t>Sony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5B5" w:rsidRDefault="009125B5" w:rsidP="006B4759">
      <w:r>
        <w:separator/>
      </w:r>
    </w:p>
  </w:footnote>
  <w:footnote w:type="continuationSeparator" w:id="0">
    <w:p w:rsidR="009125B5" w:rsidRDefault="009125B5" w:rsidP="006B4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4F" w:rsidRDefault="009125B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42422" o:spid="_x0000_s2050" type="#_x0000_t136" style="position:absolute;left:0;text-align:left;margin-left:0;margin-top:0;width:428.2pt;height:17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4F" w:rsidRPr="00C0764C" w:rsidRDefault="00452D4F" w:rsidP="00C0764C">
    <w:pPr>
      <w:pStyle w:val="En-tte"/>
      <w:jc w:val="right"/>
      <w:rPr>
        <w:rFonts w:ascii="Arial" w:hAnsi="Arial" w:cs="Arial"/>
        <w:b/>
      </w:rPr>
    </w:pPr>
    <w:r>
      <w:rPr>
        <w:noProof/>
        <w:lang w:val="fr-FR"/>
      </w:rPr>
      <w:drawing>
        <wp:anchor distT="0" distB="0" distL="114300" distR="114300" simplePos="0" relativeHeight="251657728" behindDoc="0" locked="0" layoutInCell="1" allowOverlap="1" wp14:anchorId="03B7D349" wp14:editId="3E315A6E">
          <wp:simplePos x="0" y="0"/>
          <wp:positionH relativeFrom="column">
            <wp:posOffset>-680085</wp:posOffset>
          </wp:positionH>
          <wp:positionV relativeFrom="paragraph">
            <wp:posOffset>-132715</wp:posOffset>
          </wp:positionV>
          <wp:extent cx="1332230" cy="395605"/>
          <wp:effectExtent l="0" t="0" r="0" b="4445"/>
          <wp:wrapNone/>
          <wp:docPr id="1" name="Picture 57" descr="j and e_naka_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j and e_naka_confident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5B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42423" o:spid="_x0000_s2051" type="#_x0000_t136" style="position:absolute;left:0;text-align:left;margin-left:0;margin-top:0;width:428.2pt;height:171.2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Pr="00C0764C">
      <w:rPr>
        <w:rFonts w:ascii="Arial" w:hAnsi="Arial" w:cs="Arial"/>
        <w:b/>
      </w:rPr>
      <w:tab/>
      <w:t>API for SAS-ESC v0.</w:t>
    </w:r>
    <w:r>
      <w:rPr>
        <w:rFonts w:ascii="Arial" w:hAnsi="Arial" w:cs="Arial" w:hint="eastAsia"/>
        <w:b/>
      </w:rPr>
      <w:t>5</w:t>
    </w:r>
    <w:r w:rsidRPr="00C0764C">
      <w:rPr>
        <w:rFonts w:ascii="Arial" w:hAnsi="Arial" w:cs="Arial"/>
        <w:b/>
      </w:rPr>
      <w:t>.</w:t>
    </w:r>
    <w:ins w:id="1621" w:author="Furuichi, Sho" w:date="2017-09-26T00:38:00Z">
      <w:r>
        <w:rPr>
          <w:rFonts w:ascii="Arial" w:hAnsi="Arial" w:cs="Arial"/>
          <w:b/>
        </w:rPr>
        <w:t>1</w:t>
      </w:r>
    </w:ins>
    <w:del w:id="1622" w:author="Furuichi, Sho" w:date="2017-09-26T00:38:00Z">
      <w:r w:rsidDel="008F5C7E">
        <w:rPr>
          <w:rFonts w:ascii="Arial" w:hAnsi="Arial" w:cs="Arial" w:hint="eastAsia"/>
          <w:b/>
        </w:rPr>
        <w:delText>0</w:delText>
      </w:r>
    </w:del>
    <w:r w:rsidRPr="00C0764C">
      <w:rPr>
        <w:rFonts w:ascii="Arial" w:hAnsi="Arial" w:cs="Arial"/>
        <w:b/>
      </w:rPr>
      <w:t xml:space="preserve"> (2017-</w:t>
    </w:r>
    <w:ins w:id="1623" w:author="Furuichi, Sho" w:date="2017-10-04T19:29:00Z">
      <w:r>
        <w:rPr>
          <w:rFonts w:ascii="Arial" w:hAnsi="Arial" w:cs="Arial"/>
          <w:b/>
        </w:rPr>
        <w:t>10</w:t>
      </w:r>
    </w:ins>
    <w:del w:id="1624" w:author="Furuichi, Sho" w:date="2017-10-04T19:29:00Z">
      <w:r w:rsidRPr="00C0764C" w:rsidDel="009E2BF4">
        <w:rPr>
          <w:rFonts w:ascii="Arial" w:hAnsi="Arial" w:cs="Arial"/>
          <w:b/>
        </w:rPr>
        <w:delText>0</w:delText>
      </w:r>
      <w:r w:rsidDel="009E2BF4">
        <w:rPr>
          <w:rFonts w:ascii="Arial" w:hAnsi="Arial" w:cs="Arial" w:hint="eastAsia"/>
          <w:b/>
        </w:rPr>
        <w:delText>9</w:delText>
      </w:r>
    </w:del>
    <w:r w:rsidRPr="00C0764C">
      <w:rPr>
        <w:rFonts w:ascii="Arial" w:hAnsi="Arial" w:cs="Arial"/>
        <w:b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4F" w:rsidRDefault="009125B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42421" o:spid="_x0000_s2049" type="#_x0000_t136" style="position:absolute;left:0;text-align:left;margin-left:0;margin-top:0;width:428.2pt;height:17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E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B427FA"/>
    <w:multiLevelType w:val="hybridMultilevel"/>
    <w:tmpl w:val="46B4DD76"/>
    <w:lvl w:ilvl="0" w:tplc="3686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806B4C"/>
    <w:multiLevelType w:val="hybridMultilevel"/>
    <w:tmpl w:val="59FA49A0"/>
    <w:lvl w:ilvl="0" w:tplc="EB6C177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F6D72"/>
    <w:multiLevelType w:val="hybridMultilevel"/>
    <w:tmpl w:val="C23E5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10060A9"/>
    <w:multiLevelType w:val="hybridMultilevel"/>
    <w:tmpl w:val="DE8E8C6A"/>
    <w:lvl w:ilvl="0" w:tplc="6240A5EA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hint="default"/>
        <w:w w:val="102"/>
        <w:sz w:val="21"/>
        <w:szCs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7F4CE3"/>
    <w:multiLevelType w:val="multilevel"/>
    <w:tmpl w:val="951843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87150A"/>
    <w:multiLevelType w:val="hybridMultilevel"/>
    <w:tmpl w:val="A7D40946"/>
    <w:lvl w:ilvl="0" w:tplc="C04A88B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CB1D51"/>
    <w:multiLevelType w:val="hybridMultilevel"/>
    <w:tmpl w:val="6FAA39DC"/>
    <w:lvl w:ilvl="0" w:tplc="DE62F576">
      <w:start w:val="67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A07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BE6FFF"/>
    <w:multiLevelType w:val="hybridMultilevel"/>
    <w:tmpl w:val="8E827E3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E36B75"/>
    <w:multiLevelType w:val="hybridMultilevel"/>
    <w:tmpl w:val="4BB26C6A"/>
    <w:lvl w:ilvl="0" w:tplc="7C729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9D6384C"/>
    <w:multiLevelType w:val="hybridMultilevel"/>
    <w:tmpl w:val="5EC2CAF8"/>
    <w:lvl w:ilvl="0" w:tplc="497A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444CDA"/>
    <w:multiLevelType w:val="hybridMultilevel"/>
    <w:tmpl w:val="35FED41E"/>
    <w:lvl w:ilvl="0" w:tplc="0108FC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B425E33"/>
    <w:multiLevelType w:val="hybridMultilevel"/>
    <w:tmpl w:val="707CB894"/>
    <w:lvl w:ilvl="0" w:tplc="D8D637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3DD1770"/>
    <w:multiLevelType w:val="multilevel"/>
    <w:tmpl w:val="F84C087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EB57D90"/>
    <w:multiLevelType w:val="hybridMultilevel"/>
    <w:tmpl w:val="AA86573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C27DFA"/>
    <w:multiLevelType w:val="hybridMultilevel"/>
    <w:tmpl w:val="70969658"/>
    <w:lvl w:ilvl="0" w:tplc="C04A88B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106D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 w15:restartNumberingAfterBreak="0">
    <w:nsid w:val="70E30CC9"/>
    <w:multiLevelType w:val="hybridMultilevel"/>
    <w:tmpl w:val="55C02E92"/>
    <w:lvl w:ilvl="0" w:tplc="95B0F0C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9C1882"/>
    <w:multiLevelType w:val="hybridMultilevel"/>
    <w:tmpl w:val="C532C3E8"/>
    <w:lvl w:ilvl="0" w:tplc="A5DC5E44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8F63576"/>
    <w:multiLevelType w:val="hybridMultilevel"/>
    <w:tmpl w:val="3782D2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20"/>
  </w:num>
  <w:num w:numId="7">
    <w:abstractNumId w:val="14"/>
  </w:num>
  <w:num w:numId="8">
    <w:abstractNumId w:val="18"/>
  </w:num>
  <w:num w:numId="9">
    <w:abstractNumId w:val="13"/>
  </w:num>
  <w:num w:numId="10">
    <w:abstractNumId w:val="2"/>
  </w:num>
  <w:num w:numId="11">
    <w:abstractNumId w:val="8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0"/>
  </w:num>
  <w:num w:numId="15">
    <w:abstractNumId w:val="17"/>
  </w:num>
  <w:num w:numId="16">
    <w:abstractNumId w:val="5"/>
  </w:num>
  <w:num w:numId="17">
    <w:abstractNumId w:val="15"/>
  </w:num>
  <w:num w:numId="18">
    <w:abstractNumId w:val="7"/>
  </w:num>
  <w:num w:numId="19">
    <w:abstractNumId w:val="5"/>
    <w:lvlOverride w:ilvl="0">
      <w:startOverride w:val="2"/>
    </w:lvlOverride>
    <w:lvlOverride w:ilvl="1">
      <w:startOverride w:val="2"/>
    </w:lvlOverride>
  </w:num>
  <w:num w:numId="20">
    <w:abstractNumId w:val="11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16"/>
  </w:num>
  <w:num w:numId="2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lan, Mike (Nokia - US/Naperville)">
    <w15:presenceInfo w15:providerId="AD" w15:userId="S-1-5-21-1593251271-2640304127-1825641215-2117632"/>
  </w15:person>
  <w15:person w15:author="Furuichi, Sho">
    <w15:presenceInfo w15:providerId="None" w15:userId="Furuichi, Sho"/>
  </w15:person>
  <w15:person w15:author="RED Technologies">
    <w15:presenceInfo w15:providerId="None" w15:userId="RED Technologi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62"/>
    <w:rsid w:val="00001750"/>
    <w:rsid w:val="00016C60"/>
    <w:rsid w:val="000356DC"/>
    <w:rsid w:val="00042FC5"/>
    <w:rsid w:val="0005006F"/>
    <w:rsid w:val="00052FB5"/>
    <w:rsid w:val="0006099E"/>
    <w:rsid w:val="000705B4"/>
    <w:rsid w:val="00072157"/>
    <w:rsid w:val="000A1317"/>
    <w:rsid w:val="000B2D41"/>
    <w:rsid w:val="000B3481"/>
    <w:rsid w:val="000D1B57"/>
    <w:rsid w:val="000D51FD"/>
    <w:rsid w:val="001079BB"/>
    <w:rsid w:val="001137B2"/>
    <w:rsid w:val="00136F07"/>
    <w:rsid w:val="00157F59"/>
    <w:rsid w:val="00180C89"/>
    <w:rsid w:val="00192817"/>
    <w:rsid w:val="00192D62"/>
    <w:rsid w:val="001959AA"/>
    <w:rsid w:val="001E20FA"/>
    <w:rsid w:val="001F74C4"/>
    <w:rsid w:val="00224EC1"/>
    <w:rsid w:val="00227B42"/>
    <w:rsid w:val="00243699"/>
    <w:rsid w:val="0024389D"/>
    <w:rsid w:val="002703F3"/>
    <w:rsid w:val="00272D0B"/>
    <w:rsid w:val="00282A4B"/>
    <w:rsid w:val="002850B1"/>
    <w:rsid w:val="002913A5"/>
    <w:rsid w:val="002A221F"/>
    <w:rsid w:val="002B5C11"/>
    <w:rsid w:val="003124DA"/>
    <w:rsid w:val="00336B5C"/>
    <w:rsid w:val="00345924"/>
    <w:rsid w:val="003A1F10"/>
    <w:rsid w:val="003B649E"/>
    <w:rsid w:val="003C755E"/>
    <w:rsid w:val="003F5432"/>
    <w:rsid w:val="0040247F"/>
    <w:rsid w:val="00407D51"/>
    <w:rsid w:val="0045056A"/>
    <w:rsid w:val="00452D4F"/>
    <w:rsid w:val="00471EC6"/>
    <w:rsid w:val="0049782C"/>
    <w:rsid w:val="004B1448"/>
    <w:rsid w:val="004D01CC"/>
    <w:rsid w:val="004F20EF"/>
    <w:rsid w:val="0053132B"/>
    <w:rsid w:val="00534D23"/>
    <w:rsid w:val="00543F42"/>
    <w:rsid w:val="00551D14"/>
    <w:rsid w:val="0056005F"/>
    <w:rsid w:val="00581898"/>
    <w:rsid w:val="0059566A"/>
    <w:rsid w:val="005D5D40"/>
    <w:rsid w:val="006009E1"/>
    <w:rsid w:val="00601D68"/>
    <w:rsid w:val="00617E84"/>
    <w:rsid w:val="00626FF5"/>
    <w:rsid w:val="006442B9"/>
    <w:rsid w:val="006827C5"/>
    <w:rsid w:val="00684BDC"/>
    <w:rsid w:val="006B4759"/>
    <w:rsid w:val="006F1AF6"/>
    <w:rsid w:val="00703152"/>
    <w:rsid w:val="00704FC2"/>
    <w:rsid w:val="007C0F22"/>
    <w:rsid w:val="007D42E4"/>
    <w:rsid w:val="007D5974"/>
    <w:rsid w:val="007F1EDC"/>
    <w:rsid w:val="007F3726"/>
    <w:rsid w:val="00812D95"/>
    <w:rsid w:val="00865442"/>
    <w:rsid w:val="0087296E"/>
    <w:rsid w:val="00884CC2"/>
    <w:rsid w:val="0089758F"/>
    <w:rsid w:val="008A5954"/>
    <w:rsid w:val="008E52D5"/>
    <w:rsid w:val="008F29D5"/>
    <w:rsid w:val="008F5C7E"/>
    <w:rsid w:val="009066CB"/>
    <w:rsid w:val="009125B5"/>
    <w:rsid w:val="009559A4"/>
    <w:rsid w:val="00964963"/>
    <w:rsid w:val="009668B6"/>
    <w:rsid w:val="00993B85"/>
    <w:rsid w:val="009B3D5E"/>
    <w:rsid w:val="009C2E8D"/>
    <w:rsid w:val="009E2BF4"/>
    <w:rsid w:val="009F037A"/>
    <w:rsid w:val="00A1052B"/>
    <w:rsid w:val="00A14A78"/>
    <w:rsid w:val="00A41682"/>
    <w:rsid w:val="00A43694"/>
    <w:rsid w:val="00A53B1D"/>
    <w:rsid w:val="00A550F2"/>
    <w:rsid w:val="00A6742D"/>
    <w:rsid w:val="00A9623A"/>
    <w:rsid w:val="00AD134C"/>
    <w:rsid w:val="00AD2FE7"/>
    <w:rsid w:val="00AF4AB8"/>
    <w:rsid w:val="00AF5856"/>
    <w:rsid w:val="00B271DB"/>
    <w:rsid w:val="00B54A6A"/>
    <w:rsid w:val="00B55B45"/>
    <w:rsid w:val="00B7412B"/>
    <w:rsid w:val="00B96ED6"/>
    <w:rsid w:val="00BB5D48"/>
    <w:rsid w:val="00BC0A98"/>
    <w:rsid w:val="00BC11B1"/>
    <w:rsid w:val="00BC3B1B"/>
    <w:rsid w:val="00BC3D3D"/>
    <w:rsid w:val="00BC3ECA"/>
    <w:rsid w:val="00C0764C"/>
    <w:rsid w:val="00C170AE"/>
    <w:rsid w:val="00C32328"/>
    <w:rsid w:val="00C64A69"/>
    <w:rsid w:val="00C91420"/>
    <w:rsid w:val="00C96D20"/>
    <w:rsid w:val="00CB0284"/>
    <w:rsid w:val="00CB6E2E"/>
    <w:rsid w:val="00CC024E"/>
    <w:rsid w:val="00CD0815"/>
    <w:rsid w:val="00CD3CFA"/>
    <w:rsid w:val="00CE37D4"/>
    <w:rsid w:val="00CE4F78"/>
    <w:rsid w:val="00CF42AC"/>
    <w:rsid w:val="00D0007B"/>
    <w:rsid w:val="00D355FF"/>
    <w:rsid w:val="00D42B80"/>
    <w:rsid w:val="00D5245C"/>
    <w:rsid w:val="00D615F3"/>
    <w:rsid w:val="00D64D39"/>
    <w:rsid w:val="00D7129F"/>
    <w:rsid w:val="00D7147F"/>
    <w:rsid w:val="00DE43F8"/>
    <w:rsid w:val="00E12ADA"/>
    <w:rsid w:val="00E54201"/>
    <w:rsid w:val="00E82C69"/>
    <w:rsid w:val="00E86793"/>
    <w:rsid w:val="00E86E27"/>
    <w:rsid w:val="00E86F00"/>
    <w:rsid w:val="00EF1908"/>
    <w:rsid w:val="00F010F1"/>
    <w:rsid w:val="00F1491B"/>
    <w:rsid w:val="00F20CAB"/>
    <w:rsid w:val="00F3220F"/>
    <w:rsid w:val="00F44E5A"/>
    <w:rsid w:val="00F470DF"/>
    <w:rsid w:val="00F6168F"/>
    <w:rsid w:val="00F63544"/>
    <w:rsid w:val="00F674FF"/>
    <w:rsid w:val="00F7390F"/>
    <w:rsid w:val="00FB370E"/>
    <w:rsid w:val="00FB5D1A"/>
    <w:rsid w:val="00FB6971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,"/>
  <w:listSeparator w:val=";"/>
  <w15:docId w15:val="{F122F6CE-E051-40F1-81F3-E4F7B555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759"/>
    <w:pPr>
      <w:widowControl w:val="0"/>
      <w:jc w:val="both"/>
    </w:pPr>
    <w:rPr>
      <w:rFonts w:ascii="Century" w:eastAsia="MS Mincho" w:hAnsi="Century" w:cs="Times New Roman"/>
      <w:szCs w:val="21"/>
    </w:rPr>
  </w:style>
  <w:style w:type="paragraph" w:styleId="Titre1">
    <w:name w:val="heading 1"/>
    <w:basedOn w:val="Normal"/>
    <w:next w:val="Titre2"/>
    <w:link w:val="Titre1Car"/>
    <w:uiPriority w:val="9"/>
    <w:qFormat/>
    <w:rsid w:val="00282A4B"/>
    <w:pPr>
      <w:keepNext/>
      <w:pBdr>
        <w:top w:val="single" w:sz="18" w:space="6" w:color="auto"/>
      </w:pBdr>
      <w:outlineLvl w:val="0"/>
      <w:pPrChange w:id="0" w:author="Dolan, Mike (Nokia - US/Naperville)" w:date="2017-10-04T20:13:00Z">
        <w:pPr>
          <w:keepNext/>
          <w:widowControl w:val="0"/>
          <w:pBdr>
            <w:top w:val="single" w:sz="18" w:space="6" w:color="auto"/>
          </w:pBdr>
          <w:jc w:val="both"/>
          <w:outlineLvl w:val="0"/>
        </w:pPr>
      </w:pPrChange>
    </w:pPr>
    <w:rPr>
      <w:rFonts w:ascii="Arial" w:eastAsia="Arial" w:hAnsi="Arial" w:cstheme="majorBidi"/>
      <w:b/>
      <w:sz w:val="28"/>
      <w:szCs w:val="24"/>
      <w:rPrChange w:id="0" w:author="Dolan, Mike (Nokia - US/Naperville)" w:date="2017-10-04T20:13:00Z">
        <w:rPr>
          <w:rFonts w:ascii="Arial" w:eastAsia="Arial" w:hAnsi="Arial" w:cstheme="majorBidi"/>
          <w:b/>
          <w:kern w:val="2"/>
          <w:sz w:val="28"/>
          <w:szCs w:val="24"/>
          <w:lang w:val="en-US" w:eastAsia="ja-JP" w:bidi="ar-SA"/>
        </w:rPr>
      </w:rPrChange>
    </w:rPr>
  </w:style>
  <w:style w:type="paragraph" w:styleId="Titre2">
    <w:name w:val="heading 2"/>
    <w:basedOn w:val="Normal"/>
    <w:next w:val="Titre3"/>
    <w:link w:val="Titre2Car"/>
    <w:autoRedefine/>
    <w:uiPriority w:val="9"/>
    <w:unhideWhenUsed/>
    <w:qFormat/>
    <w:rsid w:val="0006099E"/>
    <w:pPr>
      <w:keepNext/>
      <w:adjustRightInd w:val="0"/>
      <w:snapToGrid w:val="0"/>
      <w:contextualSpacing/>
      <w:mirrorIndents/>
      <w:jc w:val="left"/>
      <w:outlineLvl w:val="1"/>
      <w:pPrChange w:id="1" w:author="Dolan, Mike (Nokia - US/Naperville)" w:date="2017-10-04T20:18:00Z">
        <w:pPr>
          <w:keepNext/>
          <w:widowControl w:val="0"/>
          <w:ind w:leftChars="100" w:left="100" w:rightChars="100" w:right="100"/>
          <w:jc w:val="both"/>
          <w:outlineLvl w:val="1"/>
        </w:pPr>
      </w:pPrChange>
    </w:pPr>
    <w:rPr>
      <w:rFonts w:ascii="Arial" w:eastAsia="Arial" w:hAnsi="Arial" w:cstheme="majorBidi"/>
      <w:b/>
      <w:sz w:val="24"/>
      <w:szCs w:val="24"/>
      <w:rPrChange w:id="1" w:author="Dolan, Mike (Nokia - US/Naperville)" w:date="2017-10-04T20:18:00Z">
        <w:rPr>
          <w:rFonts w:ascii="Arial" w:eastAsia="Arial" w:hAnsi="Arial" w:cstheme="majorBidi"/>
          <w:b/>
          <w:kern w:val="2"/>
          <w:sz w:val="21"/>
          <w:szCs w:val="21"/>
          <w:lang w:val="en-US" w:eastAsia="ja-JP" w:bidi="ar-SA"/>
        </w:rPr>
      </w:rPrChange>
    </w:rPr>
  </w:style>
  <w:style w:type="paragraph" w:styleId="Titre3">
    <w:name w:val="heading 3"/>
    <w:basedOn w:val="Normal"/>
    <w:next w:val="Titre4"/>
    <w:link w:val="Titre3Car"/>
    <w:uiPriority w:val="9"/>
    <w:unhideWhenUsed/>
    <w:qFormat/>
    <w:rsid w:val="00282A4B"/>
    <w:pPr>
      <w:keepNext/>
      <w:snapToGrid w:val="0"/>
      <w:ind w:left="100" w:hangingChars="100" w:hanging="100"/>
      <w:contextualSpacing/>
      <w:jc w:val="left"/>
      <w:outlineLvl w:val="2"/>
      <w:pPrChange w:id="2" w:author="Dolan, Mike (Nokia - US/Naperville)" w:date="2017-10-04T20:16:00Z">
        <w:pPr>
          <w:keepNext/>
          <w:widowControl w:val="0"/>
          <w:ind w:leftChars="100" w:left="190" w:rightChars="100" w:right="100"/>
          <w:jc w:val="both"/>
          <w:outlineLvl w:val="2"/>
        </w:pPr>
      </w:pPrChange>
    </w:pPr>
    <w:rPr>
      <w:rFonts w:ascii="Arial" w:eastAsia="Arial" w:hAnsi="Arial" w:cstheme="majorBidi"/>
      <w:b/>
      <w:rPrChange w:id="2" w:author="Dolan, Mike (Nokia - US/Naperville)" w:date="2017-10-04T20:16:00Z">
        <w:rPr>
          <w:rFonts w:ascii="Arial" w:eastAsia="Arial" w:hAnsi="Arial" w:cstheme="majorBidi"/>
          <w:b/>
          <w:kern w:val="2"/>
          <w:sz w:val="21"/>
          <w:szCs w:val="21"/>
          <w:lang w:val="en-US" w:eastAsia="ja-JP" w:bidi="ar-SA"/>
        </w:rPr>
      </w:rPrChange>
    </w:rPr>
  </w:style>
  <w:style w:type="paragraph" w:styleId="Titre4">
    <w:name w:val="heading 4"/>
    <w:basedOn w:val="Normal"/>
    <w:next w:val="Titre5"/>
    <w:link w:val="Titre4Car"/>
    <w:uiPriority w:val="9"/>
    <w:unhideWhenUsed/>
    <w:qFormat/>
    <w:rsid w:val="00CB0284"/>
    <w:pPr>
      <w:keepNext/>
      <w:outlineLvl w:val="3"/>
      <w:pPrChange w:id="3" w:author="Dolan, Mike (Nokia - US/Naperville)" w:date="2017-10-04T19:57:00Z">
        <w:pPr>
          <w:keepNext/>
          <w:widowControl w:val="0"/>
          <w:ind w:leftChars="400" w:left="400"/>
          <w:jc w:val="both"/>
          <w:outlineLvl w:val="3"/>
        </w:pPr>
      </w:pPrChange>
    </w:pPr>
    <w:rPr>
      <w:rFonts w:ascii="Arial" w:eastAsia="Arial" w:hAnsi="Arial"/>
      <w:b/>
      <w:bCs/>
      <w:rPrChange w:id="3" w:author="Dolan, Mike (Nokia - US/Naperville)" w:date="2017-10-04T19:57:00Z">
        <w:rPr>
          <w:rFonts w:ascii="Arial" w:eastAsia="Arial" w:hAnsi="Arial"/>
          <w:b/>
          <w:bCs/>
          <w:kern w:val="2"/>
          <w:lang w:val="en-US" w:eastAsia="ja-JP" w:bidi="ar-SA"/>
        </w:rPr>
      </w:rPrChange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42B9"/>
    <w:pPr>
      <w:keepNext/>
      <w:outlineLvl w:val="4"/>
      <w:pPrChange w:id="4" w:author="Dolan, Mike (Nokia - US/Naperville)" w:date="2017-10-04T19:59:00Z">
        <w:pPr>
          <w:keepNext/>
          <w:widowControl w:val="0"/>
          <w:ind w:leftChars="800" w:left="800"/>
          <w:jc w:val="both"/>
          <w:outlineLvl w:val="4"/>
        </w:pPr>
      </w:pPrChange>
    </w:pPr>
    <w:rPr>
      <w:rFonts w:ascii="Arial" w:eastAsia="Arial" w:hAnsi="Arial" w:cs="Arial"/>
      <w:b/>
      <w:rPrChange w:id="4" w:author="Dolan, Mike (Nokia - US/Naperville)" w:date="2017-10-04T19:59:00Z">
        <w:rPr>
          <w:rFonts w:ascii="Arial" w:eastAsia="Arial" w:hAnsi="Arial" w:cs="Arial"/>
          <w:kern w:val="2"/>
          <w:sz w:val="21"/>
          <w:szCs w:val="21"/>
          <w:lang w:val="en-US" w:eastAsia="ja-JP" w:bidi="ar-SA"/>
        </w:rPr>
      </w:rPrChange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F42"/>
    <w:pPr>
      <w:keepNext/>
      <w:jc w:val="left"/>
      <w:outlineLvl w:val="5"/>
      <w:pPrChange w:id="5" w:author="Dolan, Mike (Nokia - US/Naperville)" w:date="2017-10-04T19:45:00Z">
        <w:pPr>
          <w:keepNext/>
          <w:widowControl w:val="0"/>
          <w:ind w:leftChars="800" w:left="800"/>
          <w:jc w:val="both"/>
          <w:outlineLvl w:val="5"/>
        </w:pPr>
      </w:pPrChange>
    </w:pPr>
    <w:rPr>
      <w:rFonts w:ascii="Arial" w:eastAsia="Arial" w:hAnsi="Arial"/>
      <w:b/>
      <w:bCs/>
      <w:rPrChange w:id="5" w:author="Dolan, Mike (Nokia - US/Naperville)" w:date="2017-10-04T19:45:00Z">
        <w:rPr>
          <w:rFonts w:ascii="Arial" w:eastAsia="Arial" w:hAnsi="Arial"/>
          <w:b/>
          <w:bCs/>
          <w:kern w:val="2"/>
          <w:sz w:val="21"/>
          <w:szCs w:val="21"/>
          <w:lang w:val="en-US" w:eastAsia="ja-JP" w:bidi="ar-SA"/>
        </w:rPr>
      </w:rPrChang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4759"/>
    <w:pPr>
      <w:tabs>
        <w:tab w:val="center" w:pos="4252"/>
        <w:tab w:val="right" w:pos="8504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6B4759"/>
  </w:style>
  <w:style w:type="paragraph" w:styleId="Pieddepage">
    <w:name w:val="footer"/>
    <w:basedOn w:val="Normal"/>
    <w:link w:val="PieddepageCar"/>
    <w:uiPriority w:val="99"/>
    <w:unhideWhenUsed/>
    <w:rsid w:val="006B4759"/>
    <w:pPr>
      <w:tabs>
        <w:tab w:val="center" w:pos="4252"/>
        <w:tab w:val="right" w:pos="8504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6B4759"/>
  </w:style>
  <w:style w:type="paragraph" w:styleId="Titre">
    <w:name w:val="Title"/>
    <w:basedOn w:val="Normal"/>
    <w:next w:val="Normal"/>
    <w:link w:val="TitreCar"/>
    <w:uiPriority w:val="10"/>
    <w:qFormat/>
    <w:rsid w:val="006B4759"/>
    <w:pPr>
      <w:spacing w:before="240" w:after="120"/>
      <w:jc w:val="center"/>
      <w:outlineLvl w:val="0"/>
    </w:pPr>
    <w:rPr>
      <w:rFonts w:ascii="Ａｒｉａｌ" w:eastAsia="MS Gothic" w:hAnsi="Arial"/>
      <w:kern w:val="0"/>
      <w:sz w:val="40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B4759"/>
    <w:rPr>
      <w:rFonts w:ascii="Ａｒｉａｌ" w:eastAsia="MS Gothic" w:hAnsi="Arial" w:cs="Times New Roman"/>
      <w:kern w:val="0"/>
      <w:sz w:val="4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759"/>
    <w:pPr>
      <w:jc w:val="center"/>
      <w:outlineLvl w:val="1"/>
    </w:pPr>
    <w:rPr>
      <w:rFonts w:ascii="Arial" w:eastAsia="MS Gothic" w:hAnsi="Arial"/>
      <w:kern w:val="0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4759"/>
    <w:rPr>
      <w:rFonts w:ascii="Arial" w:eastAsia="MS Gothic" w:hAnsi="Arial" w:cs="Times New Roman"/>
      <w:kern w:val="0"/>
      <w:sz w:val="32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2A4B"/>
    <w:rPr>
      <w:rFonts w:ascii="Arial" w:eastAsia="Arial" w:hAnsi="Arial" w:cstheme="majorBidi"/>
      <w:b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7E84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E74B5" w:themeColor="accent1" w:themeShade="BF"/>
      <w:kern w:val="0"/>
      <w:szCs w:val="32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17E84"/>
  </w:style>
  <w:style w:type="character" w:styleId="Lienhypertexte">
    <w:name w:val="Hyperlink"/>
    <w:basedOn w:val="Policepardfaut"/>
    <w:uiPriority w:val="99"/>
    <w:unhideWhenUsed/>
    <w:rsid w:val="00617E8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E2BF4"/>
    <w:pPr>
      <w:widowControl/>
      <w:tabs>
        <w:tab w:val="left" w:pos="840"/>
        <w:tab w:val="right" w:leader="dot" w:pos="8494"/>
      </w:tabs>
      <w:spacing w:line="20" w:lineRule="atLeast"/>
      <w:ind w:left="221"/>
      <w:jc w:val="left"/>
      <w:pPrChange w:id="6" w:author="Dolan, Mike (Nokia - US/Naperville)" w:date="2017-10-04T19:34:00Z">
        <w:pPr>
          <w:spacing w:after="100" w:line="259" w:lineRule="auto"/>
          <w:ind w:left="220"/>
        </w:pPr>
      </w:pPrChange>
    </w:pPr>
    <w:rPr>
      <w:rFonts w:asciiTheme="minorHAnsi" w:eastAsiaTheme="minorEastAsia" w:hAnsiTheme="minorHAnsi"/>
      <w:kern w:val="0"/>
      <w:sz w:val="22"/>
      <w:szCs w:val="22"/>
      <w:lang w:eastAsia="en-US"/>
      <w:rPrChange w:id="6" w:author="Dolan, Mike (Nokia - US/Naperville)" w:date="2017-10-04T19:34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M3">
    <w:name w:val="toc 3"/>
    <w:basedOn w:val="Normal"/>
    <w:next w:val="Normal"/>
    <w:autoRedefine/>
    <w:uiPriority w:val="39"/>
    <w:unhideWhenUsed/>
    <w:rsid w:val="00D7129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D7129F"/>
    <w:rPr>
      <w:kern w:val="0"/>
      <w:sz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129F"/>
    <w:rPr>
      <w:kern w:val="0"/>
      <w:sz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6099E"/>
    <w:rPr>
      <w:rFonts w:ascii="Arial" w:eastAsia="Arial" w:hAnsi="Arial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7129F"/>
    <w:pPr>
      <w:ind w:leftChars="400" w:left="840"/>
    </w:pPr>
  </w:style>
  <w:style w:type="paragraph" w:customStyle="1" w:styleId="EW">
    <w:name w:val="EW"/>
    <w:basedOn w:val="Normal"/>
    <w:rsid w:val="00D64D39"/>
    <w:pPr>
      <w:keepLines/>
      <w:widowControl/>
      <w:overflowPunct w:val="0"/>
      <w:autoSpaceDE w:val="0"/>
      <w:autoSpaceDN w:val="0"/>
      <w:adjustRightInd w:val="0"/>
      <w:ind w:left="1702" w:hanging="1418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EX">
    <w:name w:val="EX"/>
    <w:basedOn w:val="Normal"/>
    <w:link w:val="EXChar"/>
    <w:rsid w:val="00FB6971"/>
    <w:pPr>
      <w:keepLines/>
      <w:widowControl/>
      <w:overflowPunct w:val="0"/>
      <w:autoSpaceDE w:val="0"/>
      <w:autoSpaceDN w:val="0"/>
      <w:adjustRightInd w:val="0"/>
      <w:spacing w:after="180"/>
      <w:ind w:left="1702" w:hanging="1418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Style1">
    <w:name w:val="Style1"/>
    <w:basedOn w:val="EX"/>
    <w:link w:val="Style1Char"/>
    <w:qFormat/>
    <w:rsid w:val="00F674FF"/>
    <w:rPr>
      <w:rFonts w:eastAsia="MS Mincho"/>
      <w:sz w:val="21"/>
      <w:szCs w:val="24"/>
      <w:lang w:val="en-US" w:eastAsia="ja-JP"/>
    </w:rPr>
  </w:style>
  <w:style w:type="table" w:styleId="Grilledutableau">
    <w:name w:val="Table Grid"/>
    <w:basedOn w:val="TableauNormal"/>
    <w:uiPriority w:val="39"/>
    <w:rsid w:val="0028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Char">
    <w:name w:val="EX Char"/>
    <w:basedOn w:val="Policepardfaut"/>
    <w:link w:val="EX"/>
    <w:rsid w:val="00F674FF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Style1Char">
    <w:name w:val="Style1 Char"/>
    <w:basedOn w:val="EXChar"/>
    <w:link w:val="Style1"/>
    <w:rsid w:val="00F674FF"/>
    <w:rPr>
      <w:rFonts w:ascii="Times New Roman" w:eastAsia="MS Mincho" w:hAnsi="Times New Roman" w:cs="Times New Roman"/>
      <w:kern w:val="0"/>
      <w:sz w:val="20"/>
      <w:szCs w:val="24"/>
      <w:lang w:val="en-GB" w:eastAsia="en-US"/>
    </w:rPr>
  </w:style>
  <w:style w:type="paragraph" w:styleId="Lgende">
    <w:name w:val="caption"/>
    <w:basedOn w:val="Normal"/>
    <w:next w:val="Normal"/>
    <w:unhideWhenUsed/>
    <w:qFormat/>
    <w:rsid w:val="002850B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82A4B"/>
    <w:rPr>
      <w:rFonts w:ascii="Arial" w:eastAsia="Arial" w:hAnsi="Arial" w:cstheme="majorBidi"/>
      <w:b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CB0284"/>
    <w:rPr>
      <w:rFonts w:ascii="Arial" w:eastAsia="Arial" w:hAnsi="Arial" w:cs="Times New Roman"/>
      <w:b/>
      <w:bCs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D0007B"/>
    <w:pPr>
      <w:ind w:leftChars="300" w:left="63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55FF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55FF"/>
    <w:rPr>
      <w:rFonts w:asciiTheme="majorHAnsi" w:eastAsiaTheme="majorEastAsia" w:hAnsiTheme="majorHAnsi" w:cstheme="majorBid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827C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7C5"/>
    <w:pPr>
      <w:jc w:val="left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7C5"/>
    <w:rPr>
      <w:rFonts w:ascii="Century" w:eastAsia="MS Mincho" w:hAnsi="Century" w:cs="Times New Roman"/>
      <w:szCs w:val="21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7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7C5"/>
    <w:rPr>
      <w:rFonts w:ascii="Century" w:eastAsia="MS Mincho" w:hAnsi="Century" w:cs="Times New Roman"/>
      <w:b/>
      <w:bCs/>
      <w:szCs w:val="21"/>
    </w:rPr>
  </w:style>
  <w:style w:type="paragraph" w:customStyle="1" w:styleId="TableText">
    <w:name w:val="Table Text"/>
    <w:basedOn w:val="Normal"/>
    <w:qFormat/>
    <w:rsid w:val="00CE4F78"/>
    <w:pPr>
      <w:widowControl/>
      <w:tabs>
        <w:tab w:val="left" w:pos="1728"/>
      </w:tabs>
      <w:spacing w:before="40" w:after="40"/>
      <w:jc w:val="left"/>
    </w:pPr>
    <w:rPr>
      <w:rFonts w:ascii="Times New Roman" w:eastAsiaTheme="minorEastAsia" w:hAnsi="Times New Roman"/>
      <w:kern w:val="0"/>
      <w:sz w:val="24"/>
      <w:szCs w:val="20"/>
      <w:lang w:eastAsia="en-US"/>
    </w:rPr>
  </w:style>
  <w:style w:type="paragraph" w:customStyle="1" w:styleId="SDRFBodyText">
    <w:name w:val="SDRF Body Text"/>
    <w:basedOn w:val="Normal"/>
    <w:rsid w:val="007F1EDC"/>
    <w:pPr>
      <w:widowControl/>
      <w:tabs>
        <w:tab w:val="left" w:pos="1728"/>
      </w:tabs>
      <w:spacing w:before="240" w:after="120"/>
      <w:jc w:val="left"/>
    </w:pPr>
    <w:rPr>
      <w:rFonts w:ascii="Times New Roman" w:eastAsiaTheme="minorEastAsia" w:hAnsi="Times New Roman"/>
      <w:kern w:val="0"/>
      <w:sz w:val="24"/>
      <w:szCs w:val="20"/>
      <w:lang w:eastAsia="en-US"/>
    </w:rPr>
  </w:style>
  <w:style w:type="paragraph" w:customStyle="1" w:styleId="TableHeaderRow">
    <w:name w:val="Table Header Row"/>
    <w:basedOn w:val="SDRFBodyText"/>
    <w:qFormat/>
    <w:rsid w:val="007F1EDC"/>
    <w:pPr>
      <w:keepNext/>
      <w:keepLines/>
      <w:spacing w:before="40" w:after="40"/>
    </w:pPr>
    <w:rPr>
      <w:b/>
      <w:bCs/>
      <w:szCs w:val="24"/>
    </w:rPr>
  </w:style>
  <w:style w:type="paragraph" w:customStyle="1" w:styleId="Normal1">
    <w:name w:val="Normal1"/>
    <w:rsid w:val="007F1EDC"/>
    <w:pPr>
      <w:tabs>
        <w:tab w:val="left" w:pos="1728"/>
      </w:tabs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6442B9"/>
    <w:rPr>
      <w:rFonts w:ascii="Arial" w:eastAsia="Arial" w:hAnsi="Arial" w:cs="Arial"/>
      <w:b/>
      <w:szCs w:val="21"/>
    </w:rPr>
  </w:style>
  <w:style w:type="paragraph" w:customStyle="1" w:styleId="Default">
    <w:name w:val="Default"/>
    <w:rsid w:val="003459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M5">
    <w:name w:val="toc 5"/>
    <w:basedOn w:val="Normal"/>
    <w:next w:val="Normal"/>
    <w:autoRedefine/>
    <w:uiPriority w:val="39"/>
    <w:unhideWhenUsed/>
    <w:rsid w:val="00345924"/>
    <w:pPr>
      <w:ind w:leftChars="400" w:left="840"/>
    </w:pPr>
  </w:style>
  <w:style w:type="character" w:customStyle="1" w:styleId="Titre6Car">
    <w:name w:val="Titre 6 Car"/>
    <w:basedOn w:val="Policepardfaut"/>
    <w:link w:val="Titre6"/>
    <w:uiPriority w:val="9"/>
    <w:semiHidden/>
    <w:rsid w:val="00543F42"/>
    <w:rPr>
      <w:rFonts w:ascii="Arial" w:eastAsia="Arial" w:hAnsi="Arial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6F12E5-CF8C-4521-A5D4-7B62C0E1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20</Pages>
  <Words>4196</Words>
  <Characters>23078</Characters>
  <Application>Microsoft Office Word</Application>
  <DocSecurity>0</DocSecurity>
  <Lines>192</Lines>
  <Paragraphs>54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Sony Corporation</Company>
  <LinksUpToDate>false</LinksUpToDate>
  <CharactersWithSpaces>27220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Furuichi, Sho</dc:creator>
  <cp:lastModifiedBy>RED Technologies</cp:lastModifiedBy>
  <cp:revision>26</cp:revision>
  <dcterms:created xsi:type="dcterms:W3CDTF">2017-09-25T15:38:00Z</dcterms:created>
  <dcterms:modified xsi:type="dcterms:W3CDTF">2017-10-05T08:53:00Z</dcterms:modified>
  <cp:version>0.0.0</cp:version>
</cp:coreProperties>
</file>